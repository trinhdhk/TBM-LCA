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ABE1" w14:textId="77777777" w:rsidR="00D37691" w:rsidRDefault="004E3872">
      <w:pPr>
        <w:pStyle w:val="Title"/>
      </w:pPr>
      <w:r>
        <w:t xml:space="preserve">In search of a novel scoring system for Tuberculous Meningitis: a Bayesian Latent Class </w:t>
      </w:r>
      <w:commentRangeStart w:id="0"/>
      <w:commentRangeStart w:id="1"/>
      <w:r>
        <w:t>Approach</w:t>
      </w:r>
      <w:commentRangeEnd w:id="0"/>
      <w:r w:rsidR="004A420D">
        <w:rPr>
          <w:rStyle w:val="CommentReference"/>
          <w:rFonts w:asciiTheme="minorHAnsi" w:eastAsiaTheme="minorHAnsi" w:hAnsiTheme="minorHAnsi" w:cstheme="minorBidi"/>
          <w:b w:val="0"/>
          <w:bCs w:val="0"/>
          <w:color w:val="auto"/>
        </w:rPr>
        <w:commentReference w:id="0"/>
      </w:r>
      <w:commentRangeEnd w:id="1"/>
      <w:r w:rsidR="0032146B">
        <w:rPr>
          <w:rStyle w:val="CommentReference"/>
          <w:rFonts w:asciiTheme="minorHAnsi" w:eastAsiaTheme="minorHAnsi" w:hAnsiTheme="minorHAnsi" w:cstheme="minorBidi"/>
          <w:b w:val="0"/>
          <w:bCs w:val="0"/>
          <w:color w:val="auto"/>
        </w:rPr>
        <w:commentReference w:id="1"/>
      </w:r>
    </w:p>
    <w:p w14:paraId="2A428B1D" w14:textId="0430E6F8" w:rsidR="00D37691" w:rsidRDefault="004E3872">
      <w:pPr>
        <w:pStyle w:val="Author"/>
      </w:pPr>
      <w:r>
        <w:t>Dr. Trinh Dong Huu Khanh</w:t>
      </w:r>
      <w:r w:rsidR="006C1142" w:rsidRPr="006C1142">
        <w:rPr>
          <w:vertAlign w:val="superscript"/>
        </w:rPr>
        <w:t>1</w:t>
      </w:r>
      <w:r w:rsidR="006C1142">
        <w:rPr>
          <w:vertAlign w:val="superscript"/>
        </w:rPr>
        <w:t>,2</w:t>
      </w:r>
      <w:r w:rsidR="006C1142">
        <w:t>*</w:t>
      </w:r>
      <w:r>
        <w:t>, Dr. Joseph Donovan</w:t>
      </w:r>
      <w:r w:rsidR="006C1142" w:rsidRPr="006D4620">
        <w:rPr>
          <w:vertAlign w:val="superscript"/>
        </w:rPr>
        <w:t>1</w:t>
      </w:r>
      <w:r w:rsidR="006C1142">
        <w:rPr>
          <w:vertAlign w:val="superscript"/>
        </w:rPr>
        <w:t>,2,3</w:t>
      </w:r>
      <w:r>
        <w:t>, Dr. Guy Thwaites</w:t>
      </w:r>
      <w:r w:rsidR="006C1142" w:rsidRPr="006D4620">
        <w:rPr>
          <w:vertAlign w:val="superscript"/>
        </w:rPr>
        <w:t>1</w:t>
      </w:r>
      <w:r w:rsidR="006C1142">
        <w:rPr>
          <w:vertAlign w:val="superscript"/>
        </w:rPr>
        <w:t>,2</w:t>
      </w:r>
      <w:r>
        <w:t>, Dr. Ronald Geskus</w:t>
      </w:r>
      <w:r w:rsidR="006C1142" w:rsidRPr="006D4620">
        <w:rPr>
          <w:vertAlign w:val="superscript"/>
        </w:rPr>
        <w:t>1</w:t>
      </w:r>
      <w:r w:rsidR="006C1142">
        <w:rPr>
          <w:vertAlign w:val="superscript"/>
        </w:rPr>
        <w:t>,2</w:t>
      </w:r>
    </w:p>
    <w:p w14:paraId="55DFB019" w14:textId="784C88D3" w:rsidR="00D37691" w:rsidRDefault="004E3872">
      <w:pPr>
        <w:pStyle w:val="Date"/>
      </w:pPr>
      <w:r>
        <w:t>2021-</w:t>
      </w:r>
      <w:r w:rsidR="006C1142">
        <w:t>1</w:t>
      </w:r>
      <w:r>
        <w:t>0-0</w:t>
      </w:r>
      <w:r w:rsidR="006C1142">
        <w:t>7</w:t>
      </w:r>
    </w:p>
    <w:p w14:paraId="77B4075B" w14:textId="508B165C" w:rsidR="006C1142" w:rsidRDefault="006C1142" w:rsidP="006C1142">
      <w:pPr>
        <w:pStyle w:val="BodyText"/>
      </w:pPr>
    </w:p>
    <w:p w14:paraId="25AB07E4" w14:textId="77777777" w:rsidR="006C1142" w:rsidRPr="006C1142" w:rsidRDefault="006C1142" w:rsidP="006C1142">
      <w:pPr>
        <w:pStyle w:val="BodyText"/>
        <w:rPr>
          <w:sz w:val="22"/>
          <w:szCs w:val="22"/>
        </w:rPr>
      </w:pPr>
      <w:r w:rsidRPr="006C1142">
        <w:rPr>
          <w:sz w:val="22"/>
          <w:szCs w:val="22"/>
        </w:rPr>
        <w:t xml:space="preserve">1. Oxford University Clinical Research Unit, Centre for Tropical Medicine, Ho Chi Minh City, Vietnam </w:t>
      </w:r>
    </w:p>
    <w:p w14:paraId="2D5A7E96" w14:textId="77777777" w:rsidR="006C1142" w:rsidRPr="006C1142" w:rsidRDefault="006C1142" w:rsidP="006C1142">
      <w:pPr>
        <w:pStyle w:val="BodyText"/>
        <w:rPr>
          <w:sz w:val="22"/>
          <w:szCs w:val="22"/>
        </w:rPr>
      </w:pPr>
      <w:r w:rsidRPr="006C1142">
        <w:rPr>
          <w:sz w:val="22"/>
          <w:szCs w:val="22"/>
        </w:rPr>
        <w:t xml:space="preserve">2. Centre for Tropical Medicine and Global Health, Nuffield Department of Medicine, University of Oxford, United Kingdom </w:t>
      </w:r>
    </w:p>
    <w:p w14:paraId="3C716ED3" w14:textId="15A62F18" w:rsidR="006C1142" w:rsidRPr="006C1142" w:rsidRDefault="006C1142" w:rsidP="006C1142">
      <w:pPr>
        <w:pStyle w:val="BodyText"/>
        <w:rPr>
          <w:sz w:val="22"/>
          <w:szCs w:val="22"/>
        </w:rPr>
      </w:pPr>
      <w:r w:rsidRPr="006C1142">
        <w:rPr>
          <w:sz w:val="22"/>
          <w:szCs w:val="22"/>
        </w:rPr>
        <w:t>3. London School of Hygiene and Tropical Medicine, London, United Kingdom</w:t>
      </w:r>
    </w:p>
    <w:p w14:paraId="56406D44" w14:textId="33D38A4F" w:rsidR="006C1142" w:rsidRPr="006C1142" w:rsidRDefault="006C1142" w:rsidP="006C1142">
      <w:pPr>
        <w:pStyle w:val="BodyText"/>
        <w:rPr>
          <w:sz w:val="22"/>
          <w:szCs w:val="22"/>
        </w:rPr>
      </w:pPr>
      <w:r w:rsidRPr="006C1142">
        <w:rPr>
          <w:sz w:val="22"/>
          <w:szCs w:val="22"/>
        </w:rPr>
        <w:t>*Corresponding author</w:t>
      </w:r>
    </w:p>
    <w:p w14:paraId="0173A3C0" w14:textId="77777777" w:rsidR="00D37691" w:rsidRDefault="004E3872">
      <w:pPr>
        <w:pStyle w:val="Heading1"/>
      </w:pPr>
      <w:bookmarkStart w:id="2" w:name="introduction"/>
      <w:r>
        <w:t>Introduction</w:t>
      </w:r>
    </w:p>
    <w:p w14:paraId="68EAA360" w14:textId="77777777" w:rsidR="00DC1F60" w:rsidRDefault="001C6622">
      <w:pPr>
        <w:pStyle w:val="FirstParagraph"/>
        <w:rPr>
          <w:ins w:id="3" w:author="Joseph  Donovan" w:date="2021-10-07T08:07:00Z"/>
        </w:rPr>
      </w:pPr>
      <w:r>
        <w:t xml:space="preserve">Tuberculous meningitis (TBM) is the most severe form of tuberculosis. Diagnosing TBM is notoriously challenging, with </w:t>
      </w:r>
      <w:r w:rsidR="00C50BBD">
        <w:t xml:space="preserve">microbiological </w:t>
      </w:r>
      <w:r>
        <w:t xml:space="preserve">confirmation requiring </w:t>
      </w:r>
      <w:r w:rsidR="00C50BBD">
        <w:t xml:space="preserve">identification of </w:t>
      </w:r>
      <w:r w:rsidR="00C50BBD" w:rsidRPr="00DC1F60">
        <w:rPr>
          <w:i/>
          <w:iCs/>
        </w:rPr>
        <w:t>Mycobacterium tuberculosis</w:t>
      </w:r>
      <w:r w:rsidR="00C50BBD">
        <w:t xml:space="preserve"> in paucibacillary cerebrospinal fluid (CSF). In addition to widely used confirmatory methods of CSF testing for </w:t>
      </w:r>
      <w:r w:rsidR="00C50BBD" w:rsidRPr="00091565">
        <w:rPr>
          <w:i/>
          <w:iCs/>
        </w:rPr>
        <w:t>M</w:t>
      </w:r>
      <w:r w:rsidR="006C1142">
        <w:rPr>
          <w:i/>
          <w:iCs/>
        </w:rPr>
        <w:t>.</w:t>
      </w:r>
      <w:r w:rsidR="00C50BBD" w:rsidRPr="00091565">
        <w:rPr>
          <w:i/>
          <w:iCs/>
        </w:rPr>
        <w:t xml:space="preserve"> tuberculosis</w:t>
      </w:r>
      <w:r w:rsidR="00C50BBD">
        <w:t xml:space="preserve"> such as Ziehl-Neelsen (ZN) staining, GeneXpert MTB/RIF (Xpert), and mycobacterial culture, additional parameters may increase the likelihood of a diagnosis of TBM. Such parameters are illustrated in the uniform case definition for TBM</w:t>
      </w:r>
      <w:r w:rsidR="00F54AE5">
        <w:t>[ref Marais 2010]</w:t>
      </w:r>
      <w:r w:rsidR="00C50BBD">
        <w:t xml:space="preserve"> where, in the absence of positive microbiological tests, </w:t>
      </w:r>
      <w:r w:rsidR="00F54AE5">
        <w:t xml:space="preserve">an increased </w:t>
      </w:r>
      <w:r w:rsidR="006C1142">
        <w:t xml:space="preserve">certainty </w:t>
      </w:r>
      <w:r w:rsidR="00F54AE5">
        <w:t xml:space="preserve">of </w:t>
      </w:r>
      <w:r w:rsidR="00C50BBD">
        <w:t xml:space="preserve">TBM </w:t>
      </w:r>
      <w:r w:rsidR="00F54AE5">
        <w:t xml:space="preserve">is </w:t>
      </w:r>
      <w:r w:rsidR="006C1142">
        <w:t>assigned</w:t>
      </w:r>
      <w:r w:rsidR="00DC1F60">
        <w:t xml:space="preserve"> in the presence of </w:t>
      </w:r>
      <w:r w:rsidR="00C50BBD">
        <w:t>particular clinical, CSF,</w:t>
      </w:r>
      <w:r w:rsidR="00F54AE5">
        <w:t xml:space="preserve"> and </w:t>
      </w:r>
      <w:r w:rsidR="00C50BBD">
        <w:t>imaging</w:t>
      </w:r>
      <w:r w:rsidR="00F54AE5">
        <w:t xml:space="preserve"> findings, or with evidence of </w:t>
      </w:r>
      <w:r w:rsidR="00C50BBD">
        <w:t xml:space="preserve">non-neurological </w:t>
      </w:r>
      <w:r w:rsidR="00F54AE5" w:rsidRPr="00091565">
        <w:rPr>
          <w:i/>
          <w:iCs/>
        </w:rPr>
        <w:t>M</w:t>
      </w:r>
      <w:r w:rsidR="00082391">
        <w:rPr>
          <w:i/>
          <w:iCs/>
        </w:rPr>
        <w:t>.</w:t>
      </w:r>
      <w:r w:rsidR="00F54AE5" w:rsidRPr="00091565">
        <w:rPr>
          <w:i/>
          <w:iCs/>
        </w:rPr>
        <w:t xml:space="preserve"> tuberculosis</w:t>
      </w:r>
      <w:r w:rsidR="00F54AE5">
        <w:t xml:space="preserve">. </w:t>
      </w:r>
    </w:p>
    <w:p w14:paraId="2624F37D" w14:textId="0EEC8EB4" w:rsidR="00026AA8" w:rsidRPr="00026AA8" w:rsidRDefault="00026AA8">
      <w:pPr>
        <w:pStyle w:val="FirstParagraph"/>
        <w:rPr>
          <w:ins w:id="4" w:author="Joseph  Donovan" w:date="2021-10-07T08:24:00Z"/>
          <w:i/>
          <w:iCs/>
          <w:rPrChange w:id="5" w:author="Joseph  Donovan" w:date="2021-10-07T08:24:00Z">
            <w:rPr>
              <w:ins w:id="6" w:author="Joseph  Donovan" w:date="2021-10-07T08:24:00Z"/>
            </w:rPr>
          </w:rPrChange>
        </w:rPr>
      </w:pPr>
      <w:ins w:id="7" w:author="Joseph  Donovan" w:date="2021-10-07T08:24:00Z">
        <w:r>
          <w:rPr>
            <w:i/>
            <w:iCs/>
          </w:rPr>
          <w:t>Depending on what goes in the table, more text can be written here</w:t>
        </w:r>
      </w:ins>
    </w:p>
    <w:p w14:paraId="4C5DA91B" w14:textId="313DAD0F" w:rsidR="00D37691" w:rsidRDefault="004E3872">
      <w:pPr>
        <w:pStyle w:val="FirstParagraph"/>
      </w:pPr>
      <w:commentRangeStart w:id="8"/>
      <w:commentRangeStart w:id="9"/>
      <w:commentRangeStart w:id="10"/>
      <w:commentRangeStart w:id="11"/>
      <w:r>
        <w:t xml:space="preserve">Estimated sensitivity and specificity of confirmation tests based on the TBM case definition (Marais et al. 2010) are listed in table </w:t>
      </w:r>
      <w:hyperlink w:anchor="confirmation-test-tbl">
        <w:r>
          <w:fldChar w:fldCharType="begin"/>
        </w:r>
        <w:r>
          <w:instrText xml:space="preserve"> REF confirmation-test-tbl \h</w:instrText>
        </w:r>
        <w:r>
          <w:fldChar w:fldCharType="end"/>
        </w:r>
      </w:hyperlink>
      <w:r>
        <w:t xml:space="preserve"> (Nhu et al. 2013).</w:t>
      </w:r>
      <w:commentRangeEnd w:id="8"/>
      <w:r w:rsidR="00F54AE5">
        <w:rPr>
          <w:rStyle w:val="CommentReference"/>
        </w:rPr>
        <w:commentReference w:id="8"/>
      </w:r>
      <w:commentRangeEnd w:id="9"/>
      <w:r w:rsidR="009651E4">
        <w:rPr>
          <w:rStyle w:val="CommentReference"/>
        </w:rPr>
        <w:commentReference w:id="9"/>
      </w:r>
      <w:commentRangeEnd w:id="10"/>
      <w:r w:rsidR="00DC1F60">
        <w:rPr>
          <w:rStyle w:val="CommentReference"/>
        </w:rPr>
        <w:commentReference w:id="10"/>
      </w:r>
      <w:commentRangeEnd w:id="11"/>
      <w:r w:rsidR="004657EB">
        <w:rPr>
          <w:rStyle w:val="CommentReference"/>
        </w:rPr>
        <w:commentReference w:id="11"/>
      </w:r>
    </w:p>
    <w:p w14:paraId="402D5F08" w14:textId="0D213A22" w:rsidR="00D37691" w:rsidRDefault="004E3872">
      <w:pPr>
        <w:pStyle w:val="TableCaption"/>
      </w:pPr>
      <w:r>
        <w:t xml:space="preserve">Table </w:t>
      </w:r>
      <w:r>
        <w:fldChar w:fldCharType="begin"/>
      </w:r>
      <w:r>
        <w:instrText>SEQ tab \* Arabic</w:instrText>
      </w:r>
      <w:r>
        <w:fldChar w:fldCharType="end"/>
      </w:r>
      <w:r>
        <w:t xml:space="preserve">: Prior knowledge of </w:t>
      </w:r>
      <w:del w:id="12" w:author="Joseph  Donovan" w:date="2021-09-20T14:58:00Z">
        <w:r w:rsidDel="001C6622">
          <w:delText>sensitvity</w:delText>
        </w:r>
      </w:del>
      <w:ins w:id="13" w:author="Joseph  Donovan" w:date="2021-09-20T14:58:00Z">
        <w:r w:rsidR="001C6622">
          <w:t>sensitivity</w:t>
        </w:r>
      </w:ins>
      <w:r>
        <w:t xml:space="preserve"> and </w:t>
      </w:r>
      <w:del w:id="14" w:author="Joseph  Donovan" w:date="2021-09-20T14:58:00Z">
        <w:r w:rsidDel="001C6622">
          <w:delText>specifity</w:delText>
        </w:r>
      </w:del>
      <w:ins w:id="15" w:author="Joseph  Donovan" w:date="2021-09-20T14:58:00Z">
        <w:r w:rsidR="001C6622">
          <w:t>specificity</w:t>
        </w:r>
      </w:ins>
      <w:r>
        <w:t xml:space="preserve"> for TBM confirmation tests.</w:t>
      </w:r>
    </w:p>
    <w:tbl>
      <w:tblPr>
        <w:tblW w:w="0" w:type="auto"/>
        <w:jc w:val="center"/>
        <w:tblLayout w:type="fixed"/>
        <w:tblLook w:val="0420" w:firstRow="1" w:lastRow="0" w:firstColumn="0" w:lastColumn="0" w:noHBand="0" w:noVBand="1"/>
      </w:tblPr>
      <w:tblGrid>
        <w:gridCol w:w="2880"/>
        <w:gridCol w:w="2880"/>
        <w:gridCol w:w="2880"/>
      </w:tblGrid>
      <w:tr w:rsidR="00D37691" w14:paraId="7997CD9C" w14:textId="77777777">
        <w:trPr>
          <w:cantSplit/>
          <w:tblHeader/>
          <w:jc w:val="center"/>
        </w:trPr>
        <w:tc>
          <w:tcPr>
            <w:tcW w:w="2880" w:type="dxa"/>
            <w:shd w:val="clear" w:color="auto" w:fill="CFCFCF"/>
            <w:tcMar>
              <w:top w:w="0" w:type="dxa"/>
              <w:left w:w="0" w:type="dxa"/>
              <w:bottom w:w="0" w:type="dxa"/>
              <w:right w:w="0" w:type="dxa"/>
            </w:tcMar>
            <w:vAlign w:val="center"/>
          </w:tcPr>
          <w:p w14:paraId="27A37C44" w14:textId="77777777" w:rsidR="00D37691" w:rsidRDefault="004E3872">
            <w:pPr>
              <w:spacing w:before="100" w:after="100"/>
              <w:ind w:left="100" w:right="100"/>
            </w:pPr>
            <w:r>
              <w:rPr>
                <w:rFonts w:ascii="Helvetica" w:eastAsia="Helvetica" w:hAnsi="Helvetica" w:cs="Helvetica"/>
                <w:b/>
                <w:color w:val="000000"/>
                <w:sz w:val="18"/>
                <w:szCs w:val="18"/>
              </w:rPr>
              <w:t>Test</w:t>
            </w:r>
          </w:p>
        </w:tc>
        <w:tc>
          <w:tcPr>
            <w:tcW w:w="2880" w:type="dxa"/>
            <w:shd w:val="clear" w:color="auto" w:fill="CFCFCF"/>
            <w:tcMar>
              <w:top w:w="0" w:type="dxa"/>
              <w:left w:w="0" w:type="dxa"/>
              <w:bottom w:w="0" w:type="dxa"/>
              <w:right w:w="0" w:type="dxa"/>
            </w:tcMar>
            <w:vAlign w:val="center"/>
          </w:tcPr>
          <w:p w14:paraId="45E305AF" w14:textId="77777777" w:rsidR="00D37691" w:rsidRDefault="004E3872">
            <w:pPr>
              <w:spacing w:before="100" w:after="100"/>
              <w:ind w:left="100" w:right="100"/>
            </w:pPr>
            <w:r>
              <w:rPr>
                <w:rFonts w:ascii="Helvetica" w:eastAsia="Helvetica" w:hAnsi="Helvetica" w:cs="Helvetica"/>
                <w:b/>
                <w:color w:val="000000"/>
                <w:sz w:val="18"/>
                <w:szCs w:val="18"/>
              </w:rPr>
              <w:t>Sensitivity</w:t>
            </w:r>
          </w:p>
        </w:tc>
        <w:tc>
          <w:tcPr>
            <w:tcW w:w="2880" w:type="dxa"/>
            <w:shd w:val="clear" w:color="auto" w:fill="CFCFCF"/>
            <w:tcMar>
              <w:top w:w="0" w:type="dxa"/>
              <w:left w:w="0" w:type="dxa"/>
              <w:bottom w:w="0" w:type="dxa"/>
              <w:right w:w="0" w:type="dxa"/>
            </w:tcMar>
            <w:vAlign w:val="center"/>
          </w:tcPr>
          <w:p w14:paraId="315DE144" w14:textId="77777777" w:rsidR="00D37691" w:rsidRDefault="004E3872">
            <w:pPr>
              <w:spacing w:before="100" w:after="100"/>
              <w:ind w:left="100" w:right="100"/>
            </w:pPr>
            <w:r>
              <w:rPr>
                <w:rFonts w:ascii="Helvetica" w:eastAsia="Helvetica" w:hAnsi="Helvetica" w:cs="Helvetica"/>
                <w:b/>
                <w:color w:val="000000"/>
                <w:sz w:val="18"/>
                <w:szCs w:val="18"/>
              </w:rPr>
              <w:t>Specificity</w:t>
            </w:r>
          </w:p>
        </w:tc>
      </w:tr>
      <w:tr w:rsidR="00D37691" w14:paraId="3C91B2F5" w14:textId="77777777">
        <w:trPr>
          <w:cantSplit/>
          <w:jc w:val="center"/>
        </w:trPr>
        <w:tc>
          <w:tcPr>
            <w:tcW w:w="2880" w:type="dxa"/>
            <w:shd w:val="clear" w:color="auto" w:fill="EFEFEF"/>
            <w:tcMar>
              <w:top w:w="0" w:type="dxa"/>
              <w:left w:w="0" w:type="dxa"/>
              <w:bottom w:w="0" w:type="dxa"/>
              <w:right w:w="0" w:type="dxa"/>
            </w:tcMar>
            <w:vAlign w:val="center"/>
          </w:tcPr>
          <w:p w14:paraId="4FB7C6B1"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2880" w:type="dxa"/>
            <w:shd w:val="clear" w:color="auto" w:fill="EFEFEF"/>
            <w:tcMar>
              <w:top w:w="0" w:type="dxa"/>
              <w:left w:w="0" w:type="dxa"/>
              <w:bottom w:w="0" w:type="dxa"/>
              <w:right w:w="0" w:type="dxa"/>
            </w:tcMar>
            <w:vAlign w:val="center"/>
          </w:tcPr>
          <w:p w14:paraId="584E593A"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EFEFEF"/>
            <w:tcMar>
              <w:top w:w="0" w:type="dxa"/>
              <w:left w:w="0" w:type="dxa"/>
              <w:bottom w:w="0" w:type="dxa"/>
              <w:right w:w="0" w:type="dxa"/>
            </w:tcMar>
            <w:vAlign w:val="center"/>
          </w:tcPr>
          <w:p w14:paraId="50C1F99C" w14:textId="77777777" w:rsidR="00D37691" w:rsidRDefault="004E3872">
            <w:pPr>
              <w:spacing w:before="100" w:after="100"/>
              <w:ind w:left="100" w:right="100"/>
            </w:pPr>
            <w:r>
              <w:rPr>
                <w:rFonts w:ascii="Helvetica" w:eastAsia="Helvetica" w:hAnsi="Helvetica" w:cs="Helvetica"/>
                <w:color w:val="000000"/>
                <w:sz w:val="18"/>
                <w:szCs w:val="18"/>
              </w:rPr>
              <w:t>78.6% (71.9%, 84.3%)</w:t>
            </w:r>
          </w:p>
        </w:tc>
      </w:tr>
      <w:tr w:rsidR="00D37691" w14:paraId="5BA9009F" w14:textId="77777777">
        <w:trPr>
          <w:cantSplit/>
          <w:jc w:val="center"/>
        </w:trPr>
        <w:tc>
          <w:tcPr>
            <w:tcW w:w="2880" w:type="dxa"/>
            <w:shd w:val="clear" w:color="auto" w:fill="FFFFFF"/>
            <w:tcMar>
              <w:top w:w="0" w:type="dxa"/>
              <w:left w:w="0" w:type="dxa"/>
              <w:bottom w:w="0" w:type="dxa"/>
              <w:right w:w="0" w:type="dxa"/>
            </w:tcMar>
            <w:vAlign w:val="center"/>
          </w:tcPr>
          <w:p w14:paraId="3C8B4050"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2880" w:type="dxa"/>
            <w:shd w:val="clear" w:color="auto" w:fill="FFFFFF"/>
            <w:tcMar>
              <w:top w:w="0" w:type="dxa"/>
              <w:left w:w="0" w:type="dxa"/>
              <w:bottom w:w="0" w:type="dxa"/>
              <w:right w:w="0" w:type="dxa"/>
            </w:tcMar>
            <w:vAlign w:val="center"/>
          </w:tcPr>
          <w:p w14:paraId="452F18B3"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FFFFFF"/>
            <w:tcMar>
              <w:top w:w="0" w:type="dxa"/>
              <w:left w:w="0" w:type="dxa"/>
              <w:bottom w:w="0" w:type="dxa"/>
              <w:right w:w="0" w:type="dxa"/>
            </w:tcMar>
            <w:vAlign w:val="center"/>
          </w:tcPr>
          <w:p w14:paraId="3AD36A7D" w14:textId="77777777" w:rsidR="00D37691" w:rsidRDefault="004E3872">
            <w:pPr>
              <w:spacing w:before="100" w:after="100"/>
              <w:ind w:left="100" w:right="100"/>
            </w:pPr>
            <w:r>
              <w:rPr>
                <w:rFonts w:ascii="Helvetica" w:eastAsia="Helvetica" w:hAnsi="Helvetica" w:cs="Helvetica"/>
                <w:color w:val="000000"/>
                <w:sz w:val="18"/>
                <w:szCs w:val="18"/>
              </w:rPr>
              <w:t>66.5% (59.1%, 73.3%)</w:t>
            </w:r>
          </w:p>
        </w:tc>
      </w:tr>
      <w:tr w:rsidR="00D37691" w14:paraId="33FFD862" w14:textId="77777777">
        <w:trPr>
          <w:cantSplit/>
          <w:jc w:val="center"/>
        </w:trPr>
        <w:tc>
          <w:tcPr>
            <w:tcW w:w="2880" w:type="dxa"/>
            <w:shd w:val="clear" w:color="auto" w:fill="EFEFEF"/>
            <w:tcMar>
              <w:top w:w="0" w:type="dxa"/>
              <w:left w:w="0" w:type="dxa"/>
              <w:bottom w:w="0" w:type="dxa"/>
              <w:right w:w="0" w:type="dxa"/>
            </w:tcMar>
            <w:vAlign w:val="center"/>
          </w:tcPr>
          <w:p w14:paraId="7D89AAFA" w14:textId="77777777" w:rsidR="00D37691" w:rsidRDefault="004E3872">
            <w:pPr>
              <w:spacing w:before="100" w:after="100"/>
              <w:ind w:left="100" w:right="100"/>
            </w:pPr>
            <w:r>
              <w:rPr>
                <w:rFonts w:ascii="Helvetica" w:eastAsia="Helvetica" w:hAnsi="Helvetica" w:cs="Helvetica"/>
                <w:color w:val="000000"/>
                <w:sz w:val="18"/>
                <w:szCs w:val="18"/>
              </w:rPr>
              <w:t>Xpert</w:t>
            </w:r>
          </w:p>
        </w:tc>
        <w:tc>
          <w:tcPr>
            <w:tcW w:w="2880" w:type="dxa"/>
            <w:shd w:val="clear" w:color="auto" w:fill="EFEFEF"/>
            <w:tcMar>
              <w:top w:w="0" w:type="dxa"/>
              <w:left w:w="0" w:type="dxa"/>
              <w:bottom w:w="0" w:type="dxa"/>
              <w:right w:w="0" w:type="dxa"/>
            </w:tcMar>
            <w:vAlign w:val="center"/>
          </w:tcPr>
          <w:p w14:paraId="25712325" w14:textId="77777777" w:rsidR="00D37691" w:rsidRDefault="004E3872">
            <w:pPr>
              <w:spacing w:before="100" w:after="100"/>
              <w:ind w:left="100" w:right="100"/>
            </w:pPr>
            <w:r>
              <w:rPr>
                <w:rFonts w:ascii="Helvetica" w:eastAsia="Helvetica" w:hAnsi="Helvetica" w:cs="Helvetica"/>
                <w:color w:val="000000"/>
                <w:sz w:val="18"/>
                <w:szCs w:val="18"/>
              </w:rPr>
              <w:t>99.5% (97.2 -100%)</w:t>
            </w:r>
          </w:p>
        </w:tc>
        <w:tc>
          <w:tcPr>
            <w:tcW w:w="2880" w:type="dxa"/>
            <w:shd w:val="clear" w:color="auto" w:fill="EFEFEF"/>
            <w:tcMar>
              <w:top w:w="0" w:type="dxa"/>
              <w:left w:w="0" w:type="dxa"/>
              <w:bottom w:w="0" w:type="dxa"/>
              <w:right w:w="0" w:type="dxa"/>
            </w:tcMar>
            <w:vAlign w:val="center"/>
          </w:tcPr>
          <w:p w14:paraId="005E12B2" w14:textId="77777777" w:rsidR="00D37691" w:rsidRDefault="004E3872">
            <w:pPr>
              <w:spacing w:before="100" w:after="100"/>
              <w:ind w:left="100" w:right="100"/>
            </w:pPr>
            <w:r>
              <w:rPr>
                <w:rFonts w:ascii="Helvetica" w:eastAsia="Helvetica" w:hAnsi="Helvetica" w:cs="Helvetica"/>
                <w:color w:val="000000"/>
                <w:sz w:val="18"/>
                <w:szCs w:val="18"/>
              </w:rPr>
              <w:t>59.3% (51.8%, 66.5%)</w:t>
            </w:r>
          </w:p>
        </w:tc>
      </w:tr>
      <w:tr w:rsidR="00D37691" w14:paraId="674BFD70" w14:textId="77777777">
        <w:trPr>
          <w:cantSplit/>
          <w:jc w:val="center"/>
        </w:trPr>
        <w:tc>
          <w:tcPr>
            <w:tcW w:w="8640" w:type="dxa"/>
            <w:gridSpan w:val="3"/>
            <w:shd w:val="clear" w:color="auto" w:fill="CFCFCF"/>
            <w:tcMar>
              <w:top w:w="0" w:type="dxa"/>
              <w:left w:w="0" w:type="dxa"/>
              <w:bottom w:w="0" w:type="dxa"/>
              <w:right w:w="0" w:type="dxa"/>
            </w:tcMar>
            <w:vAlign w:val="center"/>
          </w:tcPr>
          <w:p w14:paraId="791CF766" w14:textId="77777777" w:rsidR="00D37691" w:rsidRDefault="004E3872">
            <w:pPr>
              <w:spacing w:before="100" w:after="100"/>
              <w:ind w:left="100" w:right="100"/>
            </w:pPr>
            <w:r>
              <w:rPr>
                <w:rFonts w:ascii="Helvetica" w:eastAsia="Helvetica" w:hAnsi="Helvetica" w:cs="Helvetica"/>
                <w:b/>
                <w:color w:val="000000"/>
                <w:sz w:val="18"/>
                <w:szCs w:val="18"/>
              </w:rPr>
              <w:t>Numbers are in format of estimated (95% Confidence Interval)</w:t>
            </w:r>
          </w:p>
        </w:tc>
      </w:tr>
    </w:tbl>
    <w:p w14:paraId="6946956A" w14:textId="77777777" w:rsidR="00D37691" w:rsidRDefault="004E3872">
      <w:pPr>
        <w:pStyle w:val="Heading1"/>
      </w:pPr>
      <w:bookmarkStart w:id="16" w:name="methods"/>
      <w:bookmarkEnd w:id="2"/>
      <w:r>
        <w:lastRenderedPageBreak/>
        <w:t>Methods</w:t>
      </w:r>
    </w:p>
    <w:p w14:paraId="53DEFAA5" w14:textId="2B240B26" w:rsidR="00D37691" w:rsidRDefault="00A9070D">
      <w:pPr>
        <w:pStyle w:val="Heading2"/>
      </w:pPr>
      <w:bookmarkStart w:id="17" w:name="population-to-analyse"/>
      <w:r>
        <w:t>Study design and p</w:t>
      </w:r>
      <w:r w:rsidR="004E3872">
        <w:t>opulation</w:t>
      </w:r>
    </w:p>
    <w:p w14:paraId="2FB516F0" w14:textId="77777777" w:rsidR="00911D5C" w:rsidRDefault="004E3872">
      <w:pPr>
        <w:pStyle w:val="FirstParagraph"/>
        <w:rPr>
          <w:ins w:id="18" w:author="Joseph  Donovan" w:date="2021-10-07T08:28:00Z"/>
        </w:rPr>
      </w:pPr>
      <w:r>
        <w:t>Data used for this analysis w</w:t>
      </w:r>
      <w:r w:rsidR="001F223B">
        <w:t>ere</w:t>
      </w:r>
      <w:r>
        <w:t xml:space="preserve"> extracted from an ongoing observational study </w:t>
      </w:r>
      <w:r w:rsidR="00595C24">
        <w:t xml:space="preserve">of brain infection </w:t>
      </w:r>
      <w:r>
        <w:t>conducted at the Hospital for Tropical Diseases (HTD)</w:t>
      </w:r>
      <w:r w:rsidR="001F223B">
        <w:t>, Ho Chi Minh City,</w:t>
      </w:r>
      <w:r>
        <w:t xml:space="preserve"> Vietnam</w:t>
      </w:r>
      <w:r w:rsidR="00911D5C">
        <w:t>;</w:t>
      </w:r>
      <w:r>
        <w:t xml:space="preserve"> </w:t>
      </w:r>
      <w:r w:rsidR="00595C24">
        <w:t xml:space="preserve">a large centre providing secondary and tertiary treatment for a wide range of tropical infections (Thwaites et al. 2002). Participants </w:t>
      </w:r>
      <w:r w:rsidR="00911D5C">
        <w:t xml:space="preserve">included in </w:t>
      </w:r>
      <w:r w:rsidR="00595C24">
        <w:t xml:space="preserve">this analysis were enrolled between </w:t>
      </w:r>
      <w:r>
        <w:t xml:space="preserve">August 2017 </w:t>
      </w:r>
      <w:r w:rsidR="00595C24">
        <w:t>and</w:t>
      </w:r>
      <w:r>
        <w:t xml:space="preserve"> January </w:t>
      </w:r>
      <w:commentRangeStart w:id="19"/>
      <w:commentRangeStart w:id="20"/>
      <w:commentRangeStart w:id="21"/>
      <w:commentRangeStart w:id="22"/>
      <w:r>
        <w:t>2021</w:t>
      </w:r>
      <w:commentRangeEnd w:id="19"/>
      <w:r w:rsidR="00595C24">
        <w:rPr>
          <w:rStyle w:val="CommentReference"/>
        </w:rPr>
        <w:commentReference w:id="19"/>
      </w:r>
      <w:commentRangeEnd w:id="20"/>
      <w:r w:rsidR="00571B74">
        <w:rPr>
          <w:rStyle w:val="CommentReference"/>
        </w:rPr>
        <w:commentReference w:id="20"/>
      </w:r>
      <w:commentRangeEnd w:id="21"/>
      <w:r w:rsidR="00911D5C">
        <w:rPr>
          <w:rStyle w:val="CommentReference"/>
        </w:rPr>
        <w:commentReference w:id="21"/>
      </w:r>
      <w:commentRangeEnd w:id="22"/>
      <w:r w:rsidR="00012DEB">
        <w:rPr>
          <w:rStyle w:val="CommentReference"/>
        </w:rPr>
        <w:commentReference w:id="22"/>
      </w:r>
      <w:r>
        <w:t xml:space="preserve">. </w:t>
      </w:r>
    </w:p>
    <w:p w14:paraId="2C425E70" w14:textId="757F1E83" w:rsidR="00D37691" w:rsidRDefault="00595C24">
      <w:pPr>
        <w:pStyle w:val="FirstParagraph"/>
      </w:pPr>
      <w:r>
        <w:t xml:space="preserve">Enrolled participants </w:t>
      </w:r>
      <w:r w:rsidR="00646EFC">
        <w:t xml:space="preserve">to the prospective observational study were ≥16 years old, with suspected brain infection, admitted to a neuro-infection ward, and undergoing lumbar puncture at baseline as a routine diagnostic procedure. Patients were ineligible for enrolment if performing a lumbar puncture was contraindicated, or if informed consent to join the study was not given (by the patient, or by a relative if the patient lacked capacity to consent). </w:t>
      </w:r>
      <w:r w:rsidR="00A9070D">
        <w:t xml:space="preserve">This study received ethical approvals from HTD and Oxford Tropical Research Ethics Committee. </w:t>
      </w:r>
      <w:commentRangeStart w:id="23"/>
      <w:commentRangeStart w:id="24"/>
      <w:commentRangeEnd w:id="23"/>
      <w:r w:rsidR="00063D92">
        <w:rPr>
          <w:rStyle w:val="CommentReference"/>
        </w:rPr>
        <w:commentReference w:id="23"/>
      </w:r>
      <w:commentRangeEnd w:id="24"/>
      <w:r w:rsidR="00D34A63">
        <w:rPr>
          <w:rStyle w:val="CommentReference"/>
        </w:rPr>
        <w:commentReference w:id="24"/>
      </w:r>
      <w:r w:rsidR="00F816C5">
        <w:t xml:space="preserve">A </w:t>
      </w:r>
      <w:r w:rsidR="004E3872">
        <w:t xml:space="preserve">subset of </w:t>
      </w:r>
      <w:r w:rsidR="00B963AF">
        <w:t>participants</w:t>
      </w:r>
      <w:r w:rsidR="00F816C5">
        <w:t xml:space="preserve"> were included in a randomised diagnostic comparison study of</w:t>
      </w:r>
      <w:r w:rsidR="00B963AF">
        <w:t xml:space="preserve"> Xpert </w:t>
      </w:r>
      <w:r w:rsidR="00F816C5">
        <w:t xml:space="preserve">and </w:t>
      </w:r>
      <w:r w:rsidR="00B963AF">
        <w:t>GeneXpert MTB/RIF Ultra (Xpert</w:t>
      </w:r>
      <w:r w:rsidR="00911D5C">
        <w:t xml:space="preserve"> </w:t>
      </w:r>
      <w:r w:rsidR="00B963AF">
        <w:t xml:space="preserve">Ultra) </w:t>
      </w:r>
      <w:r w:rsidR="00F816C5">
        <w:t>for the diagnosis of TBM</w:t>
      </w:r>
      <w:r w:rsidR="00B963AF">
        <w:t>.</w:t>
      </w:r>
      <w:r w:rsidR="004E3872">
        <w:t>(Donovan et al. 2020)</w:t>
      </w:r>
    </w:p>
    <w:p w14:paraId="092DC801" w14:textId="4CB82DB6" w:rsidR="00D37691" w:rsidRDefault="00753A70">
      <w:pPr>
        <w:pStyle w:val="Heading2"/>
      </w:pPr>
      <w:bookmarkStart w:id="25" w:name="test-procedures-and-data-collection"/>
      <w:bookmarkEnd w:id="17"/>
      <w:r>
        <w:t>Data collection and t</w:t>
      </w:r>
      <w:r w:rsidR="004E3872">
        <w:t>est</w:t>
      </w:r>
      <w:r>
        <w:t>ing</w:t>
      </w:r>
      <w:r w:rsidR="004E3872">
        <w:t xml:space="preserve"> procedures </w:t>
      </w:r>
    </w:p>
    <w:p w14:paraId="46139AF4" w14:textId="5D7F10DD" w:rsidR="00082391" w:rsidRDefault="00240D12" w:rsidP="00FC29F7">
      <w:pPr>
        <w:pStyle w:val="FirstParagraph"/>
      </w:pPr>
      <w:r>
        <w:t xml:space="preserve">Demographic data and relevant medical history were recorded. </w:t>
      </w:r>
      <w:r w:rsidR="00753A70">
        <w:t xml:space="preserve">HIV testing was performed on a case-by-case basis by the treating clinician. Patients with either a known HIV positive status, or a positive HIV test result, were considered </w:t>
      </w:r>
      <w:r w:rsidR="00753A70" w:rsidRPr="00911D5C">
        <w:t>HIV positive</w:t>
      </w:r>
      <w:r w:rsidR="00753A70">
        <w:t>.</w:t>
      </w:r>
      <w:r w:rsidR="00082391">
        <w:t xml:space="preserve"> </w:t>
      </w:r>
      <w:r w:rsidR="004E3872">
        <w:t>Patients underwent clinical examination</w:t>
      </w:r>
      <w:r w:rsidR="00753A70">
        <w:t xml:space="preserve">, routine blood testing, and analysis of sputum for </w:t>
      </w:r>
      <w:r w:rsidR="00753A70" w:rsidRPr="00911D5C">
        <w:rPr>
          <w:i/>
          <w:iCs/>
        </w:rPr>
        <w:t>M</w:t>
      </w:r>
      <w:r w:rsidR="00082391">
        <w:rPr>
          <w:i/>
          <w:iCs/>
        </w:rPr>
        <w:t>.</w:t>
      </w:r>
      <w:r w:rsidR="00753A70" w:rsidRPr="00911D5C">
        <w:rPr>
          <w:i/>
          <w:iCs/>
        </w:rPr>
        <w:t xml:space="preserve"> tuberculosis</w:t>
      </w:r>
      <w:r w:rsidR="00753A70">
        <w:t xml:space="preserve"> where indicated. CSF was obtained by lumbar puncture, with </w:t>
      </w:r>
      <w:r w:rsidR="00FC29F7">
        <w:t>CSF white blood cells</w:t>
      </w:r>
      <w:r w:rsidR="00911D5C">
        <w:t xml:space="preserve"> (WBC), WBC </w:t>
      </w:r>
      <w:r w:rsidR="00FC29F7">
        <w:t>differential, CSF protein, CSF glucose (with paired blood glucose), and CSF lactate</w:t>
      </w:r>
      <w:r w:rsidR="00911D5C">
        <w:t>, all</w:t>
      </w:r>
      <w:r w:rsidR="00FC29F7">
        <w:t xml:space="preserve"> routinely measured. </w:t>
      </w:r>
      <w:r w:rsidR="00911D5C">
        <w:t xml:space="preserve">Confirmatory mycobacterial testing was performed if TBM was suspected by the treating clinician. </w:t>
      </w:r>
      <w:r w:rsidR="00FC29F7">
        <w:t>A</w:t>
      </w:r>
      <w:r w:rsidR="00753A70">
        <w:t xml:space="preserve">t least 6mls </w:t>
      </w:r>
      <w:r w:rsidR="00FC29F7">
        <w:t xml:space="preserve">CSF was </w:t>
      </w:r>
      <w:r w:rsidR="00753A70">
        <w:t>used for mycobacterial testing</w:t>
      </w:r>
      <w:r w:rsidR="00911D5C">
        <w:t>; however, on occasions where l</w:t>
      </w:r>
      <w:r w:rsidR="00753A70">
        <w:t xml:space="preserve">ess CSF was available mycobacterial testing </w:t>
      </w:r>
      <w:r w:rsidR="00753A70" w:rsidRPr="00911D5C">
        <w:t xml:space="preserve">was still performed. </w:t>
      </w:r>
      <w:r w:rsidR="00A9070D" w:rsidRPr="00911D5C">
        <w:t xml:space="preserve">Confirmatory tests for TBM performed on CSF and used for this </w:t>
      </w:r>
      <w:r w:rsidR="00FC29F7" w:rsidRPr="00911D5C">
        <w:t xml:space="preserve">analysis were </w:t>
      </w:r>
      <w:r w:rsidR="00911D5C">
        <w:t xml:space="preserve">ZN </w:t>
      </w:r>
      <w:r w:rsidR="00082391" w:rsidRPr="00911D5C">
        <w:t>staining and smear</w:t>
      </w:r>
      <w:r w:rsidR="004E3872" w:rsidRPr="00911D5C">
        <w:t xml:space="preserve">, </w:t>
      </w:r>
      <w:r w:rsidR="00911D5C" w:rsidRPr="00911D5C">
        <w:t>Xpert or Xpert Ultra</w:t>
      </w:r>
      <w:r w:rsidR="00911D5C">
        <w:t xml:space="preserve">, and </w:t>
      </w:r>
      <w:r w:rsidR="00911D5C" w:rsidRPr="00911D5C">
        <w:t xml:space="preserve"> </w:t>
      </w:r>
      <w:r w:rsidR="00F9779C" w:rsidRPr="00911D5C">
        <w:t xml:space="preserve">mycobacterial culture using </w:t>
      </w:r>
      <w:r w:rsidR="004E3872" w:rsidRPr="00911D5C">
        <w:t>Mycobacteria Growth Indicator Tube (MGIT)</w:t>
      </w:r>
      <w:r w:rsidR="00911D5C">
        <w:t xml:space="preserve">. </w:t>
      </w:r>
      <w:r w:rsidR="00FC29F7" w:rsidRPr="00911D5C">
        <w:t>Given Xpert and Xpert</w:t>
      </w:r>
      <w:r w:rsidR="00911D5C">
        <w:t xml:space="preserve"> </w:t>
      </w:r>
      <w:r w:rsidR="00FC29F7" w:rsidRPr="00911D5C">
        <w:t>Ultra were considered diagnostically comparable in a recent comparative</w:t>
      </w:r>
      <w:r w:rsidR="00FC29F7">
        <w:t xml:space="preserve"> study from this centre</w:t>
      </w:r>
      <w:r w:rsidR="00082391">
        <w:t xml:space="preserve"> using a subgroup of these data</w:t>
      </w:r>
      <w:r w:rsidR="00911D5C">
        <w:t>,</w:t>
      </w:r>
      <w:r w:rsidR="00FC29F7">
        <w:t xml:space="preserve">[Donovan et al. 2020) </w:t>
      </w:r>
      <w:r w:rsidR="00082391">
        <w:t>Xpert and Xpert</w:t>
      </w:r>
      <w:r w:rsidR="00911D5C">
        <w:t xml:space="preserve"> </w:t>
      </w:r>
      <w:r w:rsidR="00082391">
        <w:t>Ultra</w:t>
      </w:r>
      <w:r w:rsidR="00FC29F7">
        <w:t xml:space="preserve"> were considered the same in this analysis. </w:t>
      </w:r>
    </w:p>
    <w:p w14:paraId="2C75E8B2" w14:textId="2FAAB134" w:rsidR="007134B4" w:rsidRDefault="007134B4" w:rsidP="00FC29F7">
      <w:pPr>
        <w:pStyle w:val="FirstParagraph"/>
      </w:pPr>
      <w:r>
        <w:t>Methods of CSF processing have been described elsewhere (</w:t>
      </w:r>
      <w:r w:rsidR="00C07AC7">
        <w:t xml:space="preserve">Nhu et al, </w:t>
      </w:r>
      <w:r>
        <w:t xml:space="preserve">Donovan et al. 2020), however, briefly; </w:t>
      </w:r>
      <w:r w:rsidR="00082391">
        <w:t>CSF samples were centrifuged at 3000g for 15 minutes, and most of the CSF supernatant was removed. The CSF deposit was resuspended in 500µL of remaining supernatant, with this resuspended pellet then used for ZN smear (100µL), MGIT (200µL), and either Xpert or Xpert</w:t>
      </w:r>
      <w:r w:rsidR="004A420D">
        <w:t xml:space="preserve"> </w:t>
      </w:r>
      <w:r w:rsidR="00082391">
        <w:t>Ultra (200</w:t>
      </w:r>
      <w:r w:rsidR="00082391" w:rsidRPr="00082391">
        <w:t xml:space="preserve"> </w:t>
      </w:r>
      <w:r w:rsidR="00082391">
        <w:t xml:space="preserve">µL). </w:t>
      </w:r>
    </w:p>
    <w:p w14:paraId="585D7254" w14:textId="59B9928A" w:rsidR="00D37691" w:rsidRPr="00796313" w:rsidRDefault="004E3872">
      <w:pPr>
        <w:pStyle w:val="BodyText"/>
      </w:pPr>
      <w:r>
        <w:t xml:space="preserve">All patients </w:t>
      </w:r>
      <w:r w:rsidR="00124293">
        <w:t xml:space="preserve">received </w:t>
      </w:r>
      <w:r>
        <w:t xml:space="preserve">appropriate </w:t>
      </w:r>
      <w:r w:rsidR="004A420D">
        <w:t xml:space="preserve">anti-TB chemotherapy </w:t>
      </w:r>
      <w:r>
        <w:t>regimen</w:t>
      </w:r>
      <w:r w:rsidR="00124293">
        <w:t>s</w:t>
      </w:r>
      <w:r>
        <w:t xml:space="preserve"> according to national and local guidelines, depending on the diagnosis, without any interference </w:t>
      </w:r>
      <w:r w:rsidR="00124293">
        <w:t>from the</w:t>
      </w:r>
      <w:r>
        <w:t xml:space="preserve"> study. At the time of discharge or death, all patients received a final diagnosis. If at least one </w:t>
      </w:r>
      <w:r w:rsidR="004A420D">
        <w:t xml:space="preserve">of </w:t>
      </w:r>
      <w:r>
        <w:t xml:space="preserve">ZN Smear, </w:t>
      </w:r>
      <w:r w:rsidR="004A420D">
        <w:t xml:space="preserve">Xpert, Xpert Ultra, or </w:t>
      </w:r>
      <w:r>
        <w:t xml:space="preserve">MGIT, was positive at anything time during the follow-up, the patient would be considered </w:t>
      </w:r>
      <w:r w:rsidRPr="00796313">
        <w:t>confirmed TBM; otherwise</w:t>
      </w:r>
      <w:r w:rsidR="00796313">
        <w:t xml:space="preserve">, if TBM was clinically suspected and treated, with confirmatory microbiological tests negative, the patient would be considered </w:t>
      </w:r>
      <w:r w:rsidRPr="00796313">
        <w:t xml:space="preserve">suspected </w:t>
      </w:r>
      <w:r w:rsidRPr="00796313">
        <w:lastRenderedPageBreak/>
        <w:t>TBM</w:t>
      </w:r>
      <w:r w:rsidR="00796313">
        <w:t>. If the pati</w:t>
      </w:r>
      <w:r>
        <w:t>ent recovered without anti-</w:t>
      </w:r>
      <w:r w:rsidR="00796313">
        <w:t xml:space="preserve">TB </w:t>
      </w:r>
      <w:r>
        <w:t xml:space="preserve">chemotherapy </w:t>
      </w:r>
      <w:r w:rsidR="00796313">
        <w:t xml:space="preserve">they would be </w:t>
      </w:r>
      <w:r>
        <w:t xml:space="preserve">reassigned to </w:t>
      </w:r>
      <w:r w:rsidRPr="00796313">
        <w:t xml:space="preserve">not </w:t>
      </w:r>
      <w:commentRangeStart w:id="26"/>
      <w:commentRangeStart w:id="27"/>
      <w:commentRangeStart w:id="28"/>
      <w:commentRangeStart w:id="29"/>
      <w:r w:rsidRPr="00796313">
        <w:t>TBM</w:t>
      </w:r>
      <w:commentRangeEnd w:id="26"/>
      <w:r w:rsidR="007325B9" w:rsidRPr="00796313">
        <w:rPr>
          <w:rStyle w:val="CommentReference"/>
        </w:rPr>
        <w:commentReference w:id="26"/>
      </w:r>
      <w:commentRangeEnd w:id="27"/>
      <w:r w:rsidR="000B40F3" w:rsidRPr="00796313">
        <w:rPr>
          <w:rStyle w:val="CommentReference"/>
        </w:rPr>
        <w:commentReference w:id="27"/>
      </w:r>
      <w:commentRangeEnd w:id="28"/>
      <w:r w:rsidR="004A420D" w:rsidRPr="00796313">
        <w:rPr>
          <w:rStyle w:val="CommentReference"/>
        </w:rPr>
        <w:commentReference w:id="28"/>
      </w:r>
      <w:commentRangeEnd w:id="29"/>
      <w:r w:rsidR="00681903">
        <w:rPr>
          <w:rStyle w:val="CommentReference"/>
        </w:rPr>
        <w:commentReference w:id="29"/>
      </w:r>
      <w:r w:rsidRPr="00796313">
        <w:t>.</w:t>
      </w:r>
    </w:p>
    <w:p w14:paraId="13F7E9A5" w14:textId="21FB8E28" w:rsidR="00D37691" w:rsidRDefault="00E86093">
      <w:pPr>
        <w:pStyle w:val="BodyText"/>
      </w:pPr>
      <w:r>
        <w:t xml:space="preserve">In the instance of repeat CSF sampling (performed based on clinical need), </w:t>
      </w:r>
      <w:r w:rsidR="004E3872">
        <w:t xml:space="preserve">only the first samples at baseline were </w:t>
      </w:r>
      <w:r>
        <w:t>used</w:t>
      </w:r>
      <w:r w:rsidR="00AF56DD">
        <w:t xml:space="preserve"> to evaluate </w:t>
      </w:r>
      <w:r w:rsidR="00A92C15">
        <w:t xml:space="preserve">test </w:t>
      </w:r>
      <w:r w:rsidR="00AF56DD">
        <w:t>sensitivities</w:t>
      </w:r>
      <w:r w:rsidR="00796313">
        <w:t>.</w:t>
      </w:r>
      <w:r w:rsidR="004E3872">
        <w:t xml:space="preserve"> Results of haematological</w:t>
      </w:r>
      <w:r w:rsidR="00A92C15">
        <w:t xml:space="preserve"> and</w:t>
      </w:r>
      <w:r w:rsidR="004E3872">
        <w:t xml:space="preserve"> biochemical</w:t>
      </w:r>
      <w:r w:rsidR="00A92C15">
        <w:t xml:space="preserve"> parameters,</w:t>
      </w:r>
      <w:r w:rsidR="004E3872">
        <w:t xml:space="preserve"> </w:t>
      </w:r>
      <w:r w:rsidR="00A92C15">
        <w:t xml:space="preserve">and of </w:t>
      </w:r>
      <w:r w:rsidR="004E3872">
        <w:t xml:space="preserve">ZN Smear, </w:t>
      </w:r>
      <w:r w:rsidR="00796313">
        <w:t xml:space="preserve">Xpert, Xpert Ultra, and </w:t>
      </w:r>
      <w:r w:rsidR="004E3872">
        <w:t xml:space="preserve">MGIT, </w:t>
      </w:r>
      <w:r w:rsidR="00A92C15">
        <w:t xml:space="preserve">were taken only from the first baseline </w:t>
      </w:r>
      <w:r w:rsidR="004E3872">
        <w:t>CSF sample</w:t>
      </w:r>
      <w:r w:rsidR="00A92C15">
        <w:t xml:space="preserve"> (in addition to the paired blood glucose)</w:t>
      </w:r>
      <w:hyperlink w:anchor="test-bl-tbl">
        <w:r w:rsidR="004E3872">
          <w:fldChar w:fldCharType="begin"/>
        </w:r>
        <w:r w:rsidR="004E3872">
          <w:instrText xml:space="preserve"> REF test-bl-tbl \h</w:instrText>
        </w:r>
        <w:r w:rsidR="004E3872">
          <w:fldChar w:fldCharType="end"/>
        </w:r>
      </w:hyperlink>
      <w:r w:rsidR="004E3872">
        <w:t xml:space="preserve">. In general, the choice of predictors </w:t>
      </w:r>
      <w:r w:rsidR="00796313">
        <w:t xml:space="preserve">is </w:t>
      </w:r>
      <w:r w:rsidR="004E3872">
        <w:t>based on the TBM definition scoring system (Marais et al. 2010). CSF eosinophil count was additionally included as it is a strong bio-marker for eosinophilic meningitis, a condition usually caused by parasit</w:t>
      </w:r>
      <w:r w:rsidR="00B6394F">
        <w:t>ic helminths</w:t>
      </w:r>
      <w:r w:rsidR="004E3872">
        <w:t>; whil</w:t>
      </w:r>
      <w:r w:rsidR="00B6394F">
        <w:t>st</w:t>
      </w:r>
      <w:r w:rsidR="004E3872">
        <w:t xml:space="preserve"> CSF erythrocyte count was added as a marker for traumatic </w:t>
      </w:r>
      <w:r w:rsidR="00B6394F">
        <w:t>lumbar puncture</w:t>
      </w:r>
      <w:r w:rsidR="004E3872">
        <w:t xml:space="preserve">. </w:t>
      </w:r>
    </w:p>
    <w:p w14:paraId="28CB0C5A" w14:textId="77777777" w:rsidR="00D37691" w:rsidRDefault="004E3872">
      <w:pPr>
        <w:pStyle w:val="Heading2"/>
      </w:pPr>
      <w:bookmarkStart w:id="30" w:name="statistical-model"/>
      <w:bookmarkEnd w:id="25"/>
      <w:r>
        <w:t>Statistical Model</w:t>
      </w:r>
    </w:p>
    <w:p w14:paraId="10A58F06" w14:textId="77777777" w:rsidR="00D37691" w:rsidRDefault="004E3872">
      <w:pPr>
        <w:pStyle w:val="FirstParagraph"/>
      </w:pPr>
      <w:r>
        <w:t>All data preparation, cleaning, and processing were performed on statistical package , version 4.1.0 (R Core Team 2021). The model was developed on the probabilistic language  via the interface  , version 2.27 (Stan Development Team 2021a). Plotting was done using package  (Gabry et al. 2019),  (Defazio and Campbell 2020), and  (Yan 2021). Some other packages used include:  (Chang 2020),  (Harrell Jr 2021).</w:t>
      </w:r>
    </w:p>
    <w:p w14:paraId="3A6C80BE" w14:textId="77777777" w:rsidR="00D37691" w:rsidRDefault="004E3872">
      <w:pPr>
        <w:pStyle w:val="BodyText"/>
      </w:pPr>
      <w:r>
        <w:t xml:space="preserve">In the model, three aforementioned TBM confirmation tests (ZN Smear, MGIT, and Xpert) were used as manifest variables. Linear predictors for the latent class prevalence were </w:t>
      </w:r>
      <w:r>
        <w:rPr>
          <w:b/>
          <w:bCs/>
        </w:rPr>
        <w:t>history and demographic information</w:t>
      </w:r>
      <w:r>
        <w:t xml:space="preserve"> (HIV status, Age, Past noticeable TB contact), </w:t>
      </w:r>
      <w:r>
        <w:rPr>
          <w:b/>
          <w:bCs/>
        </w:rPr>
        <w:t>clinical signs and symptoms</w:t>
      </w:r>
      <w:r>
        <w:t xml:space="preserve"> (Days from onset to admission, Systemic symptoms suggestive of tuberculosis, Focal neurological deficit, Cranial nerve palsy, Glasgow Coma Score - GCS), </w:t>
      </w:r>
      <w:r>
        <w:rPr>
          <w:b/>
          <w:bCs/>
        </w:rPr>
        <w:t>Imaging chest data</w:t>
      </w:r>
      <w:r>
        <w:t xml:space="preserve"> (Pulmonary TB, Miliary TB), </w:t>
      </w:r>
      <w:r>
        <w:rPr>
          <w:b/>
          <w:bCs/>
        </w:rPr>
        <w:t>CSF criteria (</w:t>
      </w:r>
      <w:r>
        <w:t xml:space="preserve">lymphocyte count, neutrophil count, oeosinophil count, erythrocyte count, glucose - with corresponding blood glucose, protein, lactate), and </w:t>
      </w:r>
      <w:r>
        <w:rPr>
          <w:b/>
          <w:bCs/>
        </w:rPr>
        <w:t>Cryptococcus Antigen/Indian Ink</w:t>
      </w:r>
      <w:r>
        <w:t xml:space="preserve"> in combination</w:t>
      </w:r>
      <w:r>
        <w:rPr>
          <w:b/>
          <w:bCs/>
        </w:rPr>
        <w:t>.</w:t>
      </w:r>
    </w:p>
    <w:p w14:paraId="6F93CF43" w14:textId="77777777" w:rsidR="00D37691" w:rsidRDefault="004E3872">
      <w:pPr>
        <w:pStyle w:val="Heading3"/>
      </w:pPr>
      <w:bookmarkStart w:id="31" w:name="data-pre-processing"/>
      <w:r>
        <w:t>Data pre-processing</w:t>
      </w:r>
    </w:p>
    <w:p w14:paraId="1483402B" w14:textId="7E59ABD9" w:rsidR="00D37691" w:rsidRDefault="004E3872">
      <w:pPr>
        <w:pStyle w:val="FirstParagraph"/>
        <w:rPr>
          <w:ins w:id="32" w:author="Dong, Trinh" w:date="2021-10-06T11:13:00Z"/>
        </w:rPr>
      </w:pPr>
      <w:r>
        <w:t xml:space="preserve">Most continuous variables were transformed to logarithmic scale and subsequently centred. In all base models, no scaling was performed as they could potentially imputed. . Glasgow Coma Score and its components were not transformed, rather we translated them to </w:t>
      </w:r>
      <w:r>
        <w:rPr>
          <w:b/>
          <w:bCs/>
        </w:rPr>
        <w:t>Loss of GCS</w:t>
      </w:r>
      <w:r>
        <w:t xml:space="preserve"> (LoGCS); so that a </w:t>
      </w:r>
      <m:oMath>
        <m:r>
          <w:rPr>
            <w:rFonts w:ascii="Cambria Math" w:hAnsi="Cambria Math"/>
          </w:rPr>
          <m:t>GCS</m:t>
        </m:r>
        <m:r>
          <m:rPr>
            <m:sty m:val="p"/>
          </m:rPr>
          <w:rPr>
            <w:rFonts w:ascii="Cambria Math" w:hAnsi="Cambria Math"/>
          </w:rPr>
          <m:t>=</m:t>
        </m:r>
        <m:r>
          <w:rPr>
            <w:rFonts w:ascii="Cambria Math" w:hAnsi="Cambria Math"/>
          </w:rPr>
          <m:t>15</m:t>
        </m:r>
      </m:oMath>
      <w:r>
        <w:t xml:space="preserve"> would be equivalent to </w:t>
      </w:r>
      <m:oMath>
        <m:r>
          <w:rPr>
            <w:rFonts w:ascii="Cambria Math" w:hAnsi="Cambria Math"/>
          </w:rPr>
          <m:t>LoGCS</m:t>
        </m:r>
        <m:r>
          <m:rPr>
            <m:sty m:val="p"/>
          </m:rPr>
          <w:rPr>
            <w:rFonts w:ascii="Cambria Math" w:hAnsi="Cambria Math"/>
          </w:rPr>
          <m:t>=</m:t>
        </m:r>
        <m:r>
          <w:rPr>
            <w:rFonts w:ascii="Cambria Math" w:hAnsi="Cambria Math"/>
          </w:rPr>
          <m:t>0</m:t>
        </m:r>
      </m:oMath>
      <w:r>
        <w:t xml:space="preserve">, while </w:t>
      </w:r>
      <m:oMath>
        <m:r>
          <w:rPr>
            <w:rFonts w:ascii="Cambria Math" w:hAnsi="Cambria Math"/>
          </w:rPr>
          <m:t>GCS</m:t>
        </m:r>
        <m:r>
          <m:rPr>
            <m:sty m:val="p"/>
          </m:rPr>
          <w:rPr>
            <w:rFonts w:ascii="Cambria Math" w:hAnsi="Cambria Math"/>
          </w:rPr>
          <m:t>=</m:t>
        </m:r>
        <m:r>
          <w:rPr>
            <w:rFonts w:ascii="Cambria Math" w:hAnsi="Cambria Math"/>
          </w:rPr>
          <m:t>3</m:t>
        </m:r>
      </m:oMath>
      <w:r>
        <w:t xml:space="preserve"> would be translated to </w:t>
      </w:r>
      <m:oMath>
        <m:r>
          <w:rPr>
            <w:rFonts w:ascii="Cambria Math" w:hAnsi="Cambria Math"/>
          </w:rPr>
          <m:t>LoGCS</m:t>
        </m:r>
        <m:r>
          <m:rPr>
            <m:sty m:val="p"/>
          </m:rPr>
          <w:rPr>
            <w:rFonts w:ascii="Cambria Math" w:hAnsi="Cambria Math"/>
          </w:rPr>
          <m:t>=</m:t>
        </m:r>
        <m:r>
          <w:rPr>
            <w:rFonts w:ascii="Cambria Math" w:hAnsi="Cambria Math"/>
          </w:rPr>
          <m:t>12</m:t>
        </m:r>
      </m:oMath>
      <w:r>
        <w:t xml:space="preserve">. </w:t>
      </w:r>
    </w:p>
    <w:p w14:paraId="51229965" w14:textId="3EBA4627" w:rsidR="00E24882" w:rsidRPr="00E24882" w:rsidRDefault="00E24882">
      <w:pPr>
        <w:pStyle w:val="BodyText"/>
        <w:pPrChange w:id="33" w:author="Dong, Trinh" w:date="2021-10-06T11:13:00Z">
          <w:pPr>
            <w:pStyle w:val="FirstParagraph"/>
          </w:pPr>
        </w:pPrChange>
      </w:pPr>
      <w:commentRangeStart w:id="34"/>
      <w:commentRangeStart w:id="35"/>
      <w:commentRangeStart w:id="36"/>
      <w:ins w:id="37" w:author="Dong, Trinh" w:date="2021-10-06T11:13:00Z">
        <w:r>
          <w:t xml:space="preserve">We also made an adjustment for Past TB contact, in which we hypothesise that by changing the question into “Past </w:t>
        </w:r>
        <w:r>
          <w:rPr>
            <w:i/>
            <w:iCs/>
          </w:rPr>
          <w:t>noticeable</w:t>
        </w:r>
        <w:r>
          <w:t xml:space="preserve"> contact with TB patients within the past recent year”, we would be able to imply all “Unknown” answer as a “No”. In the main study, no brain imaging was taken, hence not included.</w:t>
        </w:r>
        <w:commentRangeEnd w:id="34"/>
        <w:r>
          <w:rPr>
            <w:rStyle w:val="CommentReference"/>
          </w:rPr>
          <w:commentReference w:id="34"/>
        </w:r>
        <w:commentRangeEnd w:id="35"/>
        <w:r>
          <w:rPr>
            <w:rStyle w:val="CommentReference"/>
          </w:rPr>
          <w:commentReference w:id="35"/>
        </w:r>
      </w:ins>
      <w:commentRangeEnd w:id="36"/>
      <w:r w:rsidR="00796313">
        <w:rPr>
          <w:rStyle w:val="CommentReference"/>
        </w:rPr>
        <w:commentReference w:id="36"/>
      </w:r>
    </w:p>
    <w:p w14:paraId="0A416ACC" w14:textId="77777777" w:rsidR="00D37691" w:rsidRDefault="004E3872">
      <w:pPr>
        <w:pStyle w:val="BodyText"/>
      </w:pPr>
      <w:r>
        <w:t>Binary variables were encoded into 0 and 1 and not centred.</w:t>
      </w:r>
    </w:p>
    <w:p w14:paraId="0AAAB7EE" w14:textId="77777777" w:rsidR="00D37691" w:rsidRDefault="004E3872">
      <w:pPr>
        <w:pStyle w:val="Heading3"/>
      </w:pPr>
      <w:bookmarkStart w:id="38" w:name="latent-class-regression-model"/>
      <w:bookmarkEnd w:id="31"/>
      <w:r>
        <w:t>Latent class regression model</w:t>
      </w:r>
    </w:p>
    <w:p w14:paraId="525ED231" w14:textId="392F163B" w:rsidR="00D37691" w:rsidRDefault="004E3872">
      <w:pPr>
        <w:pStyle w:val="FirstParagraph"/>
      </w:pPr>
      <w:r>
        <w:t>We created two-level hierarchical models each of which combines:</w:t>
      </w:r>
      <w:ins w:id="39" w:author="Dong, Trinh" w:date="2021-10-06T11:14:00Z">
        <w:r w:rsidR="00E24882">
          <w:t>e</w:t>
        </w:r>
      </w:ins>
    </w:p>
    <w:p w14:paraId="1AB28C80" w14:textId="77777777" w:rsidR="00D37691" w:rsidRDefault="004E3872">
      <w:pPr>
        <w:numPr>
          <w:ilvl w:val="0"/>
          <w:numId w:val="27"/>
        </w:numPr>
      </w:pPr>
      <w:r>
        <w:rPr>
          <w:b/>
          <w:bCs/>
        </w:rPr>
        <w:t>Prevalence model</w:t>
      </w:r>
      <w:r>
        <w:t>: A logistic regression model trying to estimate the prevalence of TBM amongst the study population</w:t>
      </w:r>
    </w:p>
    <w:p w14:paraId="4EC4D727" w14:textId="77777777" w:rsidR="00D37691" w:rsidRDefault="004E3872">
      <w:pPr>
        <w:numPr>
          <w:ilvl w:val="0"/>
          <w:numId w:val="27"/>
        </w:numPr>
      </w:pPr>
      <w:r>
        <w:rPr>
          <w:b/>
          <w:bCs/>
        </w:rPr>
        <w:lastRenderedPageBreak/>
        <w:t>Latent class analysis</w:t>
      </w:r>
      <w:r>
        <w:t>: estimating the probabilities of having positive results from three tests in each class. Similar to previous applications (Qu, Tan, and Kutner 1996; Hadgu and Qu 2002; Schumacher et al. 2016), we also corrected for individual bacillary burden and procedural variance between samples. Latent bacillary burden is regressed by individual Gaussian random variables which captures noisy fluctuation of test results, and fixed effects coming from covariates. We hypothesise that even if two patients were in the same TBM positive class, one who had lower bacillary burden would be less likely to be tested positive. This lifted the local independence assumptions of vanilla Latent Class Analysis .</w:t>
      </w:r>
    </w:p>
    <w:p w14:paraId="707EC609" w14:textId="77777777" w:rsidR="00D37691" w:rsidRDefault="004E3872">
      <w:pPr>
        <w:pStyle w:val="TableCaption"/>
      </w:pPr>
      <w:r>
        <w:t xml:space="preserve">Table </w:t>
      </w:r>
      <w:r>
        <w:fldChar w:fldCharType="begin"/>
      </w:r>
      <w:r>
        <w:instrText>SEQ tab \* Arabic</w:instrText>
      </w:r>
      <w:r>
        <w:fldChar w:fldCharType="end"/>
      </w:r>
      <w:r>
        <w:t>: Contribution of different variables in each model</w:t>
      </w:r>
    </w:p>
    <w:tbl>
      <w:tblPr>
        <w:tblW w:w="0" w:type="auto"/>
        <w:jc w:val="center"/>
        <w:tblLayout w:type="fixed"/>
        <w:tblLook w:val="0420" w:firstRow="1" w:lastRow="0" w:firstColumn="0" w:lastColumn="0" w:noHBand="0" w:noVBand="1"/>
      </w:tblPr>
      <w:tblGrid>
        <w:gridCol w:w="2880"/>
        <w:gridCol w:w="1728"/>
        <w:gridCol w:w="1728"/>
      </w:tblGrid>
      <w:tr w:rsidR="00D37691" w14:paraId="536DA7E7" w14:textId="77777777">
        <w:trPr>
          <w:cantSplit/>
          <w:tblHeader/>
          <w:jc w:val="center"/>
        </w:trPr>
        <w:tc>
          <w:tcPr>
            <w:tcW w:w="2880" w:type="dxa"/>
            <w:shd w:val="clear" w:color="auto" w:fill="CFCFCF"/>
            <w:tcMar>
              <w:top w:w="0" w:type="dxa"/>
              <w:left w:w="0" w:type="dxa"/>
              <w:bottom w:w="0" w:type="dxa"/>
              <w:right w:w="0" w:type="dxa"/>
            </w:tcMar>
            <w:vAlign w:val="center"/>
          </w:tcPr>
          <w:p w14:paraId="4A80436D" w14:textId="77777777" w:rsidR="00D37691" w:rsidRDefault="004E3872">
            <w:pPr>
              <w:spacing w:before="100" w:after="100"/>
              <w:ind w:left="100" w:right="100"/>
            </w:pPr>
            <w:r>
              <w:rPr>
                <w:rFonts w:ascii="Helvetica" w:eastAsia="Helvetica" w:hAnsi="Helvetica" w:cs="Helvetica"/>
                <w:b/>
                <w:color w:val="000000"/>
                <w:sz w:val="18"/>
                <w:szCs w:val="18"/>
              </w:rPr>
              <w:t>Predictor</w:t>
            </w:r>
          </w:p>
        </w:tc>
        <w:tc>
          <w:tcPr>
            <w:tcW w:w="1728" w:type="dxa"/>
            <w:shd w:val="clear" w:color="auto" w:fill="CFCFCF"/>
            <w:tcMar>
              <w:top w:w="0" w:type="dxa"/>
              <w:left w:w="0" w:type="dxa"/>
              <w:bottom w:w="0" w:type="dxa"/>
              <w:right w:w="0" w:type="dxa"/>
            </w:tcMar>
            <w:vAlign w:val="center"/>
          </w:tcPr>
          <w:p w14:paraId="35A785B0" w14:textId="77777777" w:rsidR="00D37691" w:rsidRDefault="004E3872">
            <w:pPr>
              <w:spacing w:before="100" w:after="100"/>
              <w:ind w:left="100" w:right="100"/>
            </w:pPr>
            <w:r>
              <w:rPr>
                <w:rFonts w:ascii="Helvetica" w:eastAsia="Helvetica" w:hAnsi="Helvetica" w:cs="Helvetica"/>
                <w:b/>
                <w:color w:val="000000"/>
                <w:sz w:val="18"/>
                <w:szCs w:val="18"/>
              </w:rPr>
              <w:t>Risk of TBM</w:t>
            </w:r>
          </w:p>
        </w:tc>
        <w:tc>
          <w:tcPr>
            <w:tcW w:w="1728" w:type="dxa"/>
            <w:shd w:val="clear" w:color="auto" w:fill="CFCFCF"/>
            <w:tcMar>
              <w:top w:w="0" w:type="dxa"/>
              <w:left w:w="0" w:type="dxa"/>
              <w:bottom w:w="0" w:type="dxa"/>
              <w:right w:w="0" w:type="dxa"/>
            </w:tcMar>
            <w:vAlign w:val="center"/>
          </w:tcPr>
          <w:p w14:paraId="76C089A6" w14:textId="77777777" w:rsidR="00D37691" w:rsidRDefault="004E3872">
            <w:pPr>
              <w:spacing w:before="100" w:after="100"/>
              <w:ind w:left="100" w:right="100"/>
            </w:pPr>
            <w:r>
              <w:rPr>
                <w:rFonts w:ascii="Helvetica" w:eastAsia="Helvetica" w:hAnsi="Helvetica" w:cs="Helvetica"/>
                <w:b/>
                <w:color w:val="000000"/>
                <w:sz w:val="18"/>
                <w:szCs w:val="18"/>
              </w:rPr>
              <w:t>Bacillary Burden</w:t>
            </w:r>
          </w:p>
        </w:tc>
      </w:tr>
      <w:tr w:rsidR="00D37691" w14:paraId="5316F7D7" w14:textId="77777777">
        <w:trPr>
          <w:cantSplit/>
          <w:jc w:val="center"/>
        </w:trPr>
        <w:tc>
          <w:tcPr>
            <w:tcW w:w="2880" w:type="dxa"/>
            <w:shd w:val="clear" w:color="auto" w:fill="EFEFEF"/>
            <w:tcMar>
              <w:top w:w="0" w:type="dxa"/>
              <w:left w:w="0" w:type="dxa"/>
              <w:bottom w:w="0" w:type="dxa"/>
              <w:right w:w="0" w:type="dxa"/>
            </w:tcMar>
            <w:vAlign w:val="center"/>
          </w:tcPr>
          <w:p w14:paraId="30CF39D6"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728" w:type="dxa"/>
            <w:shd w:val="clear" w:color="auto" w:fill="EFEFEF"/>
            <w:tcMar>
              <w:top w:w="0" w:type="dxa"/>
              <w:left w:w="0" w:type="dxa"/>
              <w:bottom w:w="0" w:type="dxa"/>
              <w:right w:w="0" w:type="dxa"/>
            </w:tcMar>
            <w:vAlign w:val="center"/>
          </w:tcPr>
          <w:p w14:paraId="18EA965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957784"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83F1A4" w14:textId="77777777">
        <w:trPr>
          <w:cantSplit/>
          <w:jc w:val="center"/>
        </w:trPr>
        <w:tc>
          <w:tcPr>
            <w:tcW w:w="2880" w:type="dxa"/>
            <w:shd w:val="clear" w:color="auto" w:fill="FFFFFF"/>
            <w:tcMar>
              <w:top w:w="0" w:type="dxa"/>
              <w:left w:w="0" w:type="dxa"/>
              <w:bottom w:w="0" w:type="dxa"/>
              <w:right w:w="0" w:type="dxa"/>
            </w:tcMar>
            <w:vAlign w:val="center"/>
          </w:tcPr>
          <w:p w14:paraId="332EDABB" w14:textId="77777777" w:rsidR="00D37691" w:rsidRDefault="004E3872">
            <w:pPr>
              <w:spacing w:before="100" w:after="100"/>
              <w:ind w:left="100" w:right="100"/>
            </w:pPr>
            <w:r>
              <w:rPr>
                <w:rFonts w:ascii="Helvetica" w:eastAsia="Helvetica" w:hAnsi="Helvetica" w:cs="Helvetica"/>
                <w:color w:val="000000"/>
                <w:sz w:val="18"/>
                <w:szCs w:val="18"/>
              </w:rPr>
              <w:t>HIV Status</w:t>
            </w:r>
          </w:p>
        </w:tc>
        <w:tc>
          <w:tcPr>
            <w:tcW w:w="1728" w:type="dxa"/>
            <w:shd w:val="clear" w:color="auto" w:fill="FFFFFF"/>
            <w:tcMar>
              <w:top w:w="0" w:type="dxa"/>
              <w:left w:w="0" w:type="dxa"/>
              <w:bottom w:w="0" w:type="dxa"/>
              <w:right w:w="0" w:type="dxa"/>
            </w:tcMar>
            <w:vAlign w:val="center"/>
          </w:tcPr>
          <w:p w14:paraId="278A19C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80C3CC3"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2C49F51C" w14:textId="77777777">
        <w:trPr>
          <w:cantSplit/>
          <w:jc w:val="center"/>
        </w:trPr>
        <w:tc>
          <w:tcPr>
            <w:tcW w:w="2880" w:type="dxa"/>
            <w:shd w:val="clear" w:color="auto" w:fill="EFEFEF"/>
            <w:tcMar>
              <w:top w:w="0" w:type="dxa"/>
              <w:left w:w="0" w:type="dxa"/>
              <w:bottom w:w="0" w:type="dxa"/>
              <w:right w:w="0" w:type="dxa"/>
            </w:tcMar>
            <w:vAlign w:val="center"/>
          </w:tcPr>
          <w:p w14:paraId="48D9CA2A" w14:textId="77777777" w:rsidR="00D37691" w:rsidRDefault="004E3872">
            <w:pPr>
              <w:spacing w:before="100" w:after="100"/>
              <w:ind w:left="100" w:right="100"/>
            </w:pPr>
            <w:r>
              <w:rPr>
                <w:rFonts w:ascii="Helvetica" w:eastAsia="Helvetica" w:hAnsi="Helvetica" w:cs="Helvetica"/>
                <w:color w:val="000000"/>
                <w:sz w:val="18"/>
                <w:szCs w:val="18"/>
              </w:rPr>
              <w:t>Past TB contact</w:t>
            </w:r>
          </w:p>
        </w:tc>
        <w:tc>
          <w:tcPr>
            <w:tcW w:w="1728" w:type="dxa"/>
            <w:shd w:val="clear" w:color="auto" w:fill="EFEFEF"/>
            <w:tcMar>
              <w:top w:w="0" w:type="dxa"/>
              <w:left w:w="0" w:type="dxa"/>
              <w:bottom w:w="0" w:type="dxa"/>
              <w:right w:w="0" w:type="dxa"/>
            </w:tcMar>
            <w:vAlign w:val="center"/>
          </w:tcPr>
          <w:p w14:paraId="662D7FD4"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8DC84C"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29BAB5" w14:textId="77777777">
        <w:trPr>
          <w:cantSplit/>
          <w:jc w:val="center"/>
        </w:trPr>
        <w:tc>
          <w:tcPr>
            <w:tcW w:w="2880" w:type="dxa"/>
            <w:shd w:val="clear" w:color="auto" w:fill="FFFFFF"/>
            <w:tcMar>
              <w:top w:w="0" w:type="dxa"/>
              <w:left w:w="0" w:type="dxa"/>
              <w:bottom w:w="0" w:type="dxa"/>
              <w:right w:w="0" w:type="dxa"/>
            </w:tcMar>
            <w:vAlign w:val="center"/>
          </w:tcPr>
          <w:p w14:paraId="2C4D036C"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728" w:type="dxa"/>
            <w:shd w:val="clear" w:color="auto" w:fill="FFFFFF"/>
            <w:tcMar>
              <w:top w:w="0" w:type="dxa"/>
              <w:left w:w="0" w:type="dxa"/>
              <w:bottom w:w="0" w:type="dxa"/>
              <w:right w:w="0" w:type="dxa"/>
            </w:tcMar>
            <w:vAlign w:val="center"/>
          </w:tcPr>
          <w:p w14:paraId="21890E5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1F7093A"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7EFB57F" w14:textId="77777777">
        <w:trPr>
          <w:cantSplit/>
          <w:jc w:val="center"/>
        </w:trPr>
        <w:tc>
          <w:tcPr>
            <w:tcW w:w="2880" w:type="dxa"/>
            <w:shd w:val="clear" w:color="auto" w:fill="EFEFEF"/>
            <w:tcMar>
              <w:top w:w="0" w:type="dxa"/>
              <w:left w:w="0" w:type="dxa"/>
              <w:bottom w:w="0" w:type="dxa"/>
              <w:right w:w="0" w:type="dxa"/>
            </w:tcMar>
            <w:vAlign w:val="center"/>
          </w:tcPr>
          <w:p w14:paraId="64EC73EA" w14:textId="77777777" w:rsidR="00D37691" w:rsidRDefault="004E3872">
            <w:pPr>
              <w:spacing w:before="100" w:after="100"/>
              <w:ind w:left="100" w:right="100"/>
            </w:pPr>
            <w:r>
              <w:rPr>
                <w:rFonts w:ascii="Helvetica" w:eastAsia="Helvetica" w:hAnsi="Helvetica" w:cs="Helvetica"/>
                <w:color w:val="000000"/>
                <w:sz w:val="18"/>
                <w:szCs w:val="18"/>
              </w:rPr>
              <w:t>Local motor deficit</w:t>
            </w:r>
          </w:p>
        </w:tc>
        <w:tc>
          <w:tcPr>
            <w:tcW w:w="1728" w:type="dxa"/>
            <w:shd w:val="clear" w:color="auto" w:fill="EFEFEF"/>
            <w:tcMar>
              <w:top w:w="0" w:type="dxa"/>
              <w:left w:w="0" w:type="dxa"/>
              <w:bottom w:w="0" w:type="dxa"/>
              <w:right w:w="0" w:type="dxa"/>
            </w:tcMar>
            <w:vAlign w:val="center"/>
          </w:tcPr>
          <w:p w14:paraId="5E27C0C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61AA9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122C2E" w14:textId="77777777">
        <w:trPr>
          <w:cantSplit/>
          <w:jc w:val="center"/>
        </w:trPr>
        <w:tc>
          <w:tcPr>
            <w:tcW w:w="2880" w:type="dxa"/>
            <w:shd w:val="clear" w:color="auto" w:fill="FFFFFF"/>
            <w:tcMar>
              <w:top w:w="0" w:type="dxa"/>
              <w:left w:w="0" w:type="dxa"/>
              <w:bottom w:w="0" w:type="dxa"/>
              <w:right w:w="0" w:type="dxa"/>
            </w:tcMar>
            <w:vAlign w:val="center"/>
          </w:tcPr>
          <w:p w14:paraId="02129531" w14:textId="77777777" w:rsidR="00D37691" w:rsidRDefault="004E3872">
            <w:pPr>
              <w:spacing w:before="100" w:after="100"/>
              <w:ind w:left="100" w:right="100"/>
            </w:pPr>
            <w:r>
              <w:rPr>
                <w:rFonts w:ascii="Helvetica" w:eastAsia="Helvetica" w:hAnsi="Helvetica" w:cs="Helvetica"/>
                <w:color w:val="000000"/>
                <w:sz w:val="18"/>
                <w:szCs w:val="18"/>
              </w:rPr>
              <w:t>Cranial nerve palsy</w:t>
            </w:r>
          </w:p>
        </w:tc>
        <w:tc>
          <w:tcPr>
            <w:tcW w:w="1728" w:type="dxa"/>
            <w:shd w:val="clear" w:color="auto" w:fill="FFFFFF"/>
            <w:tcMar>
              <w:top w:w="0" w:type="dxa"/>
              <w:left w:w="0" w:type="dxa"/>
              <w:bottom w:w="0" w:type="dxa"/>
              <w:right w:w="0" w:type="dxa"/>
            </w:tcMar>
            <w:vAlign w:val="center"/>
          </w:tcPr>
          <w:p w14:paraId="1DF23A4A"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0B2F948"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FACFE9F" w14:textId="77777777">
        <w:trPr>
          <w:cantSplit/>
          <w:jc w:val="center"/>
        </w:trPr>
        <w:tc>
          <w:tcPr>
            <w:tcW w:w="2880" w:type="dxa"/>
            <w:shd w:val="clear" w:color="auto" w:fill="EFEFEF"/>
            <w:tcMar>
              <w:top w:w="0" w:type="dxa"/>
              <w:left w:w="0" w:type="dxa"/>
              <w:bottom w:w="0" w:type="dxa"/>
              <w:right w:w="0" w:type="dxa"/>
            </w:tcMar>
            <w:vAlign w:val="center"/>
          </w:tcPr>
          <w:p w14:paraId="5D359F46" w14:textId="77777777" w:rsidR="00D37691" w:rsidRDefault="004E3872">
            <w:pPr>
              <w:spacing w:before="100" w:after="100"/>
              <w:ind w:left="100" w:right="100"/>
            </w:pPr>
            <w:r>
              <w:rPr>
                <w:rFonts w:ascii="Helvetica" w:eastAsia="Helvetica" w:hAnsi="Helvetica" w:cs="Helvetica"/>
                <w:color w:val="000000"/>
                <w:sz w:val="18"/>
                <w:szCs w:val="18"/>
              </w:rPr>
              <w:t>Days from onset</w:t>
            </w:r>
          </w:p>
        </w:tc>
        <w:tc>
          <w:tcPr>
            <w:tcW w:w="1728" w:type="dxa"/>
            <w:shd w:val="clear" w:color="auto" w:fill="EFEFEF"/>
            <w:tcMar>
              <w:top w:w="0" w:type="dxa"/>
              <w:left w:w="0" w:type="dxa"/>
              <w:bottom w:w="0" w:type="dxa"/>
              <w:right w:w="0" w:type="dxa"/>
            </w:tcMar>
            <w:vAlign w:val="center"/>
          </w:tcPr>
          <w:p w14:paraId="6D2C33F7"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53D28E61"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BC0F555" w14:textId="77777777">
        <w:trPr>
          <w:cantSplit/>
          <w:jc w:val="center"/>
        </w:trPr>
        <w:tc>
          <w:tcPr>
            <w:tcW w:w="2880" w:type="dxa"/>
            <w:shd w:val="clear" w:color="auto" w:fill="FFFFFF"/>
            <w:tcMar>
              <w:top w:w="0" w:type="dxa"/>
              <w:left w:w="0" w:type="dxa"/>
              <w:bottom w:w="0" w:type="dxa"/>
              <w:right w:w="0" w:type="dxa"/>
            </w:tcMar>
            <w:vAlign w:val="center"/>
          </w:tcPr>
          <w:p w14:paraId="3AB0FC5E" w14:textId="77777777" w:rsidR="00D37691" w:rsidRDefault="004E3872">
            <w:pPr>
              <w:spacing w:before="100" w:after="100"/>
              <w:ind w:left="100" w:right="100"/>
            </w:pPr>
            <w:r>
              <w:rPr>
                <w:rFonts w:ascii="Helvetica" w:eastAsia="Helvetica" w:hAnsi="Helvetica" w:cs="Helvetica"/>
                <w:color w:val="000000"/>
                <w:sz w:val="18"/>
                <w:szCs w:val="18"/>
              </w:rPr>
              <w:t>PTB/X-Ray</w:t>
            </w:r>
          </w:p>
        </w:tc>
        <w:tc>
          <w:tcPr>
            <w:tcW w:w="1728" w:type="dxa"/>
            <w:shd w:val="clear" w:color="auto" w:fill="FFFFFF"/>
            <w:tcMar>
              <w:top w:w="0" w:type="dxa"/>
              <w:left w:w="0" w:type="dxa"/>
              <w:bottom w:w="0" w:type="dxa"/>
              <w:right w:w="0" w:type="dxa"/>
            </w:tcMar>
            <w:vAlign w:val="center"/>
          </w:tcPr>
          <w:p w14:paraId="32CE7D7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36B0E7F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ACD96EA" w14:textId="77777777">
        <w:trPr>
          <w:cantSplit/>
          <w:jc w:val="center"/>
        </w:trPr>
        <w:tc>
          <w:tcPr>
            <w:tcW w:w="2880" w:type="dxa"/>
            <w:shd w:val="clear" w:color="auto" w:fill="EFEFEF"/>
            <w:tcMar>
              <w:top w:w="0" w:type="dxa"/>
              <w:left w:w="0" w:type="dxa"/>
              <w:bottom w:w="0" w:type="dxa"/>
              <w:right w:w="0" w:type="dxa"/>
            </w:tcMar>
            <w:vAlign w:val="center"/>
          </w:tcPr>
          <w:p w14:paraId="74909398" w14:textId="77777777" w:rsidR="00D37691" w:rsidRDefault="004E3872">
            <w:pPr>
              <w:spacing w:before="100" w:after="100"/>
              <w:ind w:left="100" w:right="100"/>
            </w:pPr>
            <w:r>
              <w:rPr>
                <w:rFonts w:ascii="Helvetica" w:eastAsia="Helvetica" w:hAnsi="Helvetica" w:cs="Helvetica"/>
                <w:color w:val="000000"/>
                <w:sz w:val="18"/>
                <w:szCs w:val="18"/>
              </w:rPr>
              <w:t>MTB/X-Ray</w:t>
            </w:r>
          </w:p>
        </w:tc>
        <w:tc>
          <w:tcPr>
            <w:tcW w:w="1728" w:type="dxa"/>
            <w:shd w:val="clear" w:color="auto" w:fill="EFEFEF"/>
            <w:tcMar>
              <w:top w:w="0" w:type="dxa"/>
              <w:left w:w="0" w:type="dxa"/>
              <w:bottom w:w="0" w:type="dxa"/>
              <w:right w:w="0" w:type="dxa"/>
            </w:tcMar>
            <w:vAlign w:val="center"/>
          </w:tcPr>
          <w:p w14:paraId="697B26A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485C46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4A683A4" w14:textId="77777777">
        <w:trPr>
          <w:cantSplit/>
          <w:jc w:val="center"/>
        </w:trPr>
        <w:tc>
          <w:tcPr>
            <w:tcW w:w="2880" w:type="dxa"/>
            <w:shd w:val="clear" w:color="auto" w:fill="FFFFFF"/>
            <w:tcMar>
              <w:top w:w="0" w:type="dxa"/>
              <w:left w:w="0" w:type="dxa"/>
              <w:bottom w:w="0" w:type="dxa"/>
              <w:right w:w="0" w:type="dxa"/>
            </w:tcMar>
            <w:vAlign w:val="center"/>
          </w:tcPr>
          <w:p w14:paraId="0C235884" w14:textId="77777777" w:rsidR="00D37691" w:rsidRDefault="004E3872">
            <w:pPr>
              <w:spacing w:before="100" w:after="100"/>
              <w:ind w:left="100" w:right="100"/>
            </w:pPr>
            <w:r>
              <w:rPr>
                <w:rFonts w:ascii="Helvetica" w:eastAsia="Helvetica" w:hAnsi="Helvetica" w:cs="Helvetica"/>
                <w:color w:val="000000"/>
                <w:sz w:val="18"/>
                <w:szCs w:val="18"/>
              </w:rPr>
              <w:t>GCS</w:t>
            </w:r>
          </w:p>
        </w:tc>
        <w:tc>
          <w:tcPr>
            <w:tcW w:w="1728" w:type="dxa"/>
            <w:shd w:val="clear" w:color="auto" w:fill="FFFFFF"/>
            <w:tcMar>
              <w:top w:w="0" w:type="dxa"/>
              <w:left w:w="0" w:type="dxa"/>
              <w:bottom w:w="0" w:type="dxa"/>
              <w:right w:w="0" w:type="dxa"/>
            </w:tcMar>
            <w:vAlign w:val="center"/>
          </w:tcPr>
          <w:p w14:paraId="43077AB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0FAE817"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5993FA" w14:textId="77777777">
        <w:trPr>
          <w:cantSplit/>
          <w:jc w:val="center"/>
        </w:trPr>
        <w:tc>
          <w:tcPr>
            <w:tcW w:w="2880" w:type="dxa"/>
            <w:shd w:val="clear" w:color="auto" w:fill="EFEFEF"/>
            <w:tcMar>
              <w:top w:w="0" w:type="dxa"/>
              <w:left w:w="0" w:type="dxa"/>
              <w:bottom w:w="0" w:type="dxa"/>
              <w:right w:w="0" w:type="dxa"/>
            </w:tcMar>
            <w:vAlign w:val="center"/>
          </w:tcPr>
          <w:p w14:paraId="0314D06C" w14:textId="77777777" w:rsidR="00D37691" w:rsidRDefault="004E3872">
            <w:pPr>
              <w:spacing w:before="100" w:after="100"/>
              <w:ind w:left="100" w:right="100"/>
            </w:pPr>
            <w:r>
              <w:rPr>
                <w:rFonts w:ascii="Helvetica" w:eastAsia="Helvetica" w:hAnsi="Helvetica" w:cs="Helvetica"/>
                <w:color w:val="000000"/>
                <w:sz w:val="18"/>
                <w:szCs w:val="18"/>
              </w:rPr>
              <w:t>Cryptococcus Antigen/Indian Ink</w:t>
            </w:r>
          </w:p>
        </w:tc>
        <w:tc>
          <w:tcPr>
            <w:tcW w:w="1728" w:type="dxa"/>
            <w:shd w:val="clear" w:color="auto" w:fill="EFEFEF"/>
            <w:tcMar>
              <w:top w:w="0" w:type="dxa"/>
              <w:left w:w="0" w:type="dxa"/>
              <w:bottom w:w="0" w:type="dxa"/>
              <w:right w:w="0" w:type="dxa"/>
            </w:tcMar>
            <w:vAlign w:val="center"/>
          </w:tcPr>
          <w:p w14:paraId="508C684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589F3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65ECECB3" w14:textId="77777777">
        <w:trPr>
          <w:cantSplit/>
          <w:jc w:val="center"/>
        </w:trPr>
        <w:tc>
          <w:tcPr>
            <w:tcW w:w="2880" w:type="dxa"/>
            <w:shd w:val="clear" w:color="auto" w:fill="FFFFFF"/>
            <w:tcMar>
              <w:top w:w="0" w:type="dxa"/>
              <w:left w:w="0" w:type="dxa"/>
              <w:bottom w:w="0" w:type="dxa"/>
              <w:right w:w="0" w:type="dxa"/>
            </w:tcMar>
            <w:vAlign w:val="center"/>
          </w:tcPr>
          <w:p w14:paraId="6F8E9544" w14:textId="77777777" w:rsidR="00D37691" w:rsidRDefault="004E3872">
            <w:pPr>
              <w:spacing w:before="100" w:after="100"/>
              <w:ind w:left="100" w:right="100"/>
            </w:pPr>
            <w:r>
              <w:rPr>
                <w:rFonts w:ascii="Helvetica" w:eastAsia="Helvetica" w:hAnsi="Helvetica" w:cs="Helvetica"/>
                <w:color w:val="000000"/>
                <w:sz w:val="18"/>
                <w:szCs w:val="18"/>
              </w:rPr>
              <w:t>Blood Glucose</w:t>
            </w:r>
          </w:p>
        </w:tc>
        <w:tc>
          <w:tcPr>
            <w:tcW w:w="1728" w:type="dxa"/>
            <w:shd w:val="clear" w:color="auto" w:fill="FFFFFF"/>
            <w:tcMar>
              <w:top w:w="0" w:type="dxa"/>
              <w:left w:w="0" w:type="dxa"/>
              <w:bottom w:w="0" w:type="dxa"/>
              <w:right w:w="0" w:type="dxa"/>
            </w:tcMar>
            <w:vAlign w:val="center"/>
          </w:tcPr>
          <w:p w14:paraId="4C013B6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651A9D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241D9C79" w14:textId="77777777">
        <w:trPr>
          <w:cantSplit/>
          <w:jc w:val="center"/>
        </w:trPr>
        <w:tc>
          <w:tcPr>
            <w:tcW w:w="2880" w:type="dxa"/>
            <w:shd w:val="clear" w:color="auto" w:fill="EFEFEF"/>
            <w:tcMar>
              <w:top w:w="0" w:type="dxa"/>
              <w:left w:w="0" w:type="dxa"/>
              <w:bottom w:w="0" w:type="dxa"/>
              <w:right w:w="0" w:type="dxa"/>
            </w:tcMar>
            <w:vAlign w:val="center"/>
          </w:tcPr>
          <w:p w14:paraId="4D418231"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728" w:type="dxa"/>
            <w:shd w:val="clear" w:color="auto" w:fill="EFEFEF"/>
            <w:tcMar>
              <w:top w:w="0" w:type="dxa"/>
              <w:left w:w="0" w:type="dxa"/>
              <w:bottom w:w="0" w:type="dxa"/>
              <w:right w:w="0" w:type="dxa"/>
            </w:tcMar>
            <w:vAlign w:val="center"/>
          </w:tcPr>
          <w:p w14:paraId="652C729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5359838"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DF53A07" w14:textId="77777777">
        <w:trPr>
          <w:cantSplit/>
          <w:jc w:val="center"/>
        </w:trPr>
        <w:tc>
          <w:tcPr>
            <w:tcW w:w="2880" w:type="dxa"/>
            <w:shd w:val="clear" w:color="auto" w:fill="FFFFFF"/>
            <w:tcMar>
              <w:top w:w="0" w:type="dxa"/>
              <w:left w:w="0" w:type="dxa"/>
              <w:bottom w:w="0" w:type="dxa"/>
              <w:right w:w="0" w:type="dxa"/>
            </w:tcMar>
            <w:vAlign w:val="center"/>
          </w:tcPr>
          <w:p w14:paraId="1F0898D0" w14:textId="77777777" w:rsidR="00D37691" w:rsidRDefault="004E3872">
            <w:pPr>
              <w:spacing w:before="100" w:after="100"/>
              <w:ind w:left="100" w:right="100"/>
            </w:pPr>
            <w:r>
              <w:rPr>
                <w:rFonts w:ascii="Helvetica" w:eastAsia="Helvetica" w:hAnsi="Helvetica" w:cs="Helvetica"/>
                <w:color w:val="000000"/>
                <w:sz w:val="18"/>
                <w:szCs w:val="18"/>
              </w:rPr>
              <w:t>CSF Lymphocyte Count</w:t>
            </w:r>
          </w:p>
        </w:tc>
        <w:tc>
          <w:tcPr>
            <w:tcW w:w="1728" w:type="dxa"/>
            <w:shd w:val="clear" w:color="auto" w:fill="FFFFFF"/>
            <w:tcMar>
              <w:top w:w="0" w:type="dxa"/>
              <w:left w:w="0" w:type="dxa"/>
              <w:bottom w:w="0" w:type="dxa"/>
              <w:right w:w="0" w:type="dxa"/>
            </w:tcMar>
            <w:vAlign w:val="center"/>
          </w:tcPr>
          <w:p w14:paraId="27DB28A6"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DB32DEA"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D753668" w14:textId="77777777">
        <w:trPr>
          <w:cantSplit/>
          <w:jc w:val="center"/>
        </w:trPr>
        <w:tc>
          <w:tcPr>
            <w:tcW w:w="2880" w:type="dxa"/>
            <w:shd w:val="clear" w:color="auto" w:fill="EFEFEF"/>
            <w:tcMar>
              <w:top w:w="0" w:type="dxa"/>
              <w:left w:w="0" w:type="dxa"/>
              <w:bottom w:w="0" w:type="dxa"/>
              <w:right w:w="0" w:type="dxa"/>
            </w:tcMar>
            <w:vAlign w:val="center"/>
          </w:tcPr>
          <w:p w14:paraId="43C01E72"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1728" w:type="dxa"/>
            <w:shd w:val="clear" w:color="auto" w:fill="EFEFEF"/>
            <w:tcMar>
              <w:top w:w="0" w:type="dxa"/>
              <w:left w:w="0" w:type="dxa"/>
              <w:bottom w:w="0" w:type="dxa"/>
              <w:right w:w="0" w:type="dxa"/>
            </w:tcMar>
            <w:vAlign w:val="center"/>
          </w:tcPr>
          <w:p w14:paraId="3C5CD7A7" w14:textId="77777777" w:rsidR="00D37691" w:rsidRDefault="004E3872">
            <w:pPr>
              <w:spacing w:before="100" w:after="100"/>
              <w:ind w:left="100" w:right="100"/>
            </w:pPr>
            <w:r>
              <w:rPr>
                <w:rFonts w:ascii="Helvetica" w:eastAsia="Helvetica" w:hAnsi="Helvetica" w:cs="Helvetica"/>
                <w:color w:val="000000"/>
                <w:sz w:val="18"/>
                <w:szCs w:val="18"/>
              </w:rPr>
              <w:t>+/0/-</w:t>
            </w:r>
          </w:p>
        </w:tc>
        <w:tc>
          <w:tcPr>
            <w:tcW w:w="1728" w:type="dxa"/>
            <w:shd w:val="clear" w:color="auto" w:fill="EFEFEF"/>
            <w:tcMar>
              <w:top w:w="0" w:type="dxa"/>
              <w:left w:w="0" w:type="dxa"/>
              <w:bottom w:w="0" w:type="dxa"/>
              <w:right w:w="0" w:type="dxa"/>
            </w:tcMar>
            <w:vAlign w:val="center"/>
          </w:tcPr>
          <w:p w14:paraId="50C9EC25"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785B0AF" w14:textId="77777777">
        <w:trPr>
          <w:cantSplit/>
          <w:jc w:val="center"/>
        </w:trPr>
        <w:tc>
          <w:tcPr>
            <w:tcW w:w="2880" w:type="dxa"/>
            <w:shd w:val="clear" w:color="auto" w:fill="FFFFFF"/>
            <w:tcMar>
              <w:top w:w="0" w:type="dxa"/>
              <w:left w:w="0" w:type="dxa"/>
              <w:bottom w:w="0" w:type="dxa"/>
              <w:right w:w="0" w:type="dxa"/>
            </w:tcMar>
            <w:vAlign w:val="center"/>
          </w:tcPr>
          <w:p w14:paraId="44B5345C"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728" w:type="dxa"/>
            <w:shd w:val="clear" w:color="auto" w:fill="FFFFFF"/>
            <w:tcMar>
              <w:top w:w="0" w:type="dxa"/>
              <w:left w:w="0" w:type="dxa"/>
              <w:bottom w:w="0" w:type="dxa"/>
              <w:right w:w="0" w:type="dxa"/>
            </w:tcMar>
            <w:vAlign w:val="center"/>
          </w:tcPr>
          <w:p w14:paraId="76A67B9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BDF7B2F"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37FAFE87" w14:textId="77777777">
        <w:trPr>
          <w:cantSplit/>
          <w:jc w:val="center"/>
        </w:trPr>
        <w:tc>
          <w:tcPr>
            <w:tcW w:w="2880" w:type="dxa"/>
            <w:shd w:val="clear" w:color="auto" w:fill="EFEFEF"/>
            <w:tcMar>
              <w:top w:w="0" w:type="dxa"/>
              <w:left w:w="0" w:type="dxa"/>
              <w:bottom w:w="0" w:type="dxa"/>
              <w:right w:w="0" w:type="dxa"/>
            </w:tcMar>
            <w:vAlign w:val="center"/>
          </w:tcPr>
          <w:p w14:paraId="5ED8181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728" w:type="dxa"/>
            <w:shd w:val="clear" w:color="auto" w:fill="EFEFEF"/>
            <w:tcMar>
              <w:top w:w="0" w:type="dxa"/>
              <w:left w:w="0" w:type="dxa"/>
              <w:bottom w:w="0" w:type="dxa"/>
              <w:right w:w="0" w:type="dxa"/>
            </w:tcMar>
            <w:vAlign w:val="center"/>
          </w:tcPr>
          <w:p w14:paraId="2321279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49F786CB"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1B15A08" w14:textId="77777777">
        <w:trPr>
          <w:cantSplit/>
          <w:jc w:val="center"/>
        </w:trPr>
        <w:tc>
          <w:tcPr>
            <w:tcW w:w="2880" w:type="dxa"/>
            <w:shd w:val="clear" w:color="auto" w:fill="FFFFFF"/>
            <w:tcMar>
              <w:top w:w="0" w:type="dxa"/>
              <w:left w:w="0" w:type="dxa"/>
              <w:bottom w:w="0" w:type="dxa"/>
              <w:right w:w="0" w:type="dxa"/>
            </w:tcMar>
            <w:vAlign w:val="center"/>
          </w:tcPr>
          <w:p w14:paraId="33034049" w14:textId="77777777" w:rsidR="00D37691" w:rsidRDefault="004E3872">
            <w:pPr>
              <w:spacing w:before="100" w:after="100"/>
              <w:ind w:left="100" w:right="100"/>
            </w:pPr>
            <w:r>
              <w:rPr>
                <w:rFonts w:ascii="Helvetica" w:eastAsia="Helvetica" w:hAnsi="Helvetica" w:cs="Helvetica"/>
                <w:color w:val="000000"/>
                <w:sz w:val="18"/>
                <w:szCs w:val="18"/>
              </w:rPr>
              <w:t>CSF Oeosinophil Count</w:t>
            </w:r>
          </w:p>
        </w:tc>
        <w:tc>
          <w:tcPr>
            <w:tcW w:w="1728" w:type="dxa"/>
            <w:shd w:val="clear" w:color="auto" w:fill="FFFFFF"/>
            <w:tcMar>
              <w:top w:w="0" w:type="dxa"/>
              <w:left w:w="0" w:type="dxa"/>
              <w:bottom w:w="0" w:type="dxa"/>
              <w:right w:w="0" w:type="dxa"/>
            </w:tcMar>
            <w:vAlign w:val="center"/>
          </w:tcPr>
          <w:p w14:paraId="1EC5EFB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A88EB2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E88741E" w14:textId="77777777">
        <w:trPr>
          <w:cantSplit/>
          <w:jc w:val="center"/>
        </w:trPr>
        <w:tc>
          <w:tcPr>
            <w:tcW w:w="2880" w:type="dxa"/>
            <w:shd w:val="clear" w:color="auto" w:fill="EFEFEF"/>
            <w:tcMar>
              <w:top w:w="0" w:type="dxa"/>
              <w:left w:w="0" w:type="dxa"/>
              <w:bottom w:w="0" w:type="dxa"/>
              <w:right w:w="0" w:type="dxa"/>
            </w:tcMar>
            <w:vAlign w:val="center"/>
          </w:tcPr>
          <w:p w14:paraId="6BD7C736" w14:textId="77777777" w:rsidR="00D37691" w:rsidRDefault="004E3872">
            <w:pPr>
              <w:spacing w:before="100" w:after="100"/>
              <w:ind w:left="100" w:right="100"/>
            </w:pPr>
            <w:r>
              <w:rPr>
                <w:rFonts w:ascii="Helvetica" w:eastAsia="Helvetica" w:hAnsi="Helvetica" w:cs="Helvetica"/>
                <w:color w:val="000000"/>
                <w:sz w:val="18"/>
                <w:szCs w:val="18"/>
              </w:rPr>
              <w:t>CSF RBC Count</w:t>
            </w:r>
          </w:p>
        </w:tc>
        <w:tc>
          <w:tcPr>
            <w:tcW w:w="1728" w:type="dxa"/>
            <w:shd w:val="clear" w:color="auto" w:fill="EFEFEF"/>
            <w:tcMar>
              <w:top w:w="0" w:type="dxa"/>
              <w:left w:w="0" w:type="dxa"/>
              <w:bottom w:w="0" w:type="dxa"/>
              <w:right w:w="0" w:type="dxa"/>
            </w:tcMar>
            <w:vAlign w:val="center"/>
          </w:tcPr>
          <w:p w14:paraId="5002487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02A21190"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16DBF76" w14:textId="77777777">
        <w:trPr>
          <w:cantSplit/>
          <w:jc w:val="center"/>
        </w:trPr>
        <w:tc>
          <w:tcPr>
            <w:tcW w:w="6336" w:type="dxa"/>
            <w:gridSpan w:val="3"/>
            <w:shd w:val="clear" w:color="auto" w:fill="CFCFCF"/>
            <w:tcMar>
              <w:top w:w="0" w:type="dxa"/>
              <w:left w:w="0" w:type="dxa"/>
              <w:bottom w:w="0" w:type="dxa"/>
              <w:right w:w="0" w:type="dxa"/>
            </w:tcMar>
            <w:vAlign w:val="center"/>
          </w:tcPr>
          <w:p w14:paraId="73DB5C38" w14:textId="77777777" w:rsidR="00D37691" w:rsidRDefault="004E3872">
            <w:pPr>
              <w:spacing w:before="100" w:after="100"/>
              <w:ind w:left="100" w:right="100"/>
            </w:pPr>
            <w:r>
              <w:rPr>
                <w:rFonts w:ascii="Helvetica" w:eastAsia="Helvetica" w:hAnsi="Helvetica" w:cs="Helvetica"/>
                <w:b/>
                <w:color w:val="000000"/>
                <w:sz w:val="18"/>
                <w:szCs w:val="18"/>
              </w:rPr>
              <w:t>"++" predictors were strongly believed to be positive risk factors</w:t>
            </w:r>
          </w:p>
        </w:tc>
      </w:tr>
      <w:tr w:rsidR="00D37691" w14:paraId="65C53798" w14:textId="77777777">
        <w:trPr>
          <w:cantSplit/>
          <w:jc w:val="center"/>
        </w:trPr>
        <w:tc>
          <w:tcPr>
            <w:tcW w:w="6336" w:type="dxa"/>
            <w:gridSpan w:val="3"/>
            <w:shd w:val="clear" w:color="auto" w:fill="FFFFFF"/>
            <w:tcMar>
              <w:top w:w="0" w:type="dxa"/>
              <w:left w:w="0" w:type="dxa"/>
              <w:bottom w:w="0" w:type="dxa"/>
              <w:right w:w="0" w:type="dxa"/>
            </w:tcMar>
            <w:vAlign w:val="center"/>
          </w:tcPr>
          <w:p w14:paraId="2A56FA18" w14:textId="77777777" w:rsidR="00D37691" w:rsidRDefault="004E3872">
            <w:pPr>
              <w:spacing w:before="100" w:after="100"/>
              <w:ind w:left="100" w:right="100"/>
            </w:pPr>
            <w:r>
              <w:rPr>
                <w:rFonts w:ascii="Helvetica" w:eastAsia="Helvetica" w:hAnsi="Helvetica" w:cs="Helvetica"/>
                <w:b/>
                <w:color w:val="000000"/>
                <w:sz w:val="18"/>
                <w:szCs w:val="18"/>
              </w:rPr>
              <w:t>"0" predictors were not included in any model</w:t>
            </w:r>
          </w:p>
        </w:tc>
      </w:tr>
      <w:tr w:rsidR="00D37691" w14:paraId="4D706511" w14:textId="77777777">
        <w:trPr>
          <w:cantSplit/>
          <w:jc w:val="center"/>
        </w:trPr>
        <w:tc>
          <w:tcPr>
            <w:tcW w:w="6336" w:type="dxa"/>
            <w:gridSpan w:val="3"/>
            <w:shd w:val="clear" w:color="auto" w:fill="CFCFCF"/>
            <w:tcMar>
              <w:top w:w="0" w:type="dxa"/>
              <w:left w:w="0" w:type="dxa"/>
              <w:bottom w:w="0" w:type="dxa"/>
              <w:right w:w="0" w:type="dxa"/>
            </w:tcMar>
            <w:vAlign w:val="center"/>
          </w:tcPr>
          <w:p w14:paraId="59F2A9FE" w14:textId="77777777" w:rsidR="00D37691" w:rsidRDefault="004E3872">
            <w:pPr>
              <w:spacing w:before="100" w:after="100"/>
              <w:ind w:left="100" w:right="100"/>
            </w:pPr>
            <w:r>
              <w:rPr>
                <w:rFonts w:ascii="Helvetica" w:eastAsia="Helvetica" w:hAnsi="Helvetica" w:cs="Helvetica"/>
                <w:b/>
                <w:color w:val="000000"/>
                <w:sz w:val="18"/>
                <w:szCs w:val="18"/>
              </w:rPr>
              <w:t>"?" predictors were included and excluded in separated models.</w:t>
            </w:r>
          </w:p>
        </w:tc>
      </w:tr>
    </w:tbl>
    <w:p w14:paraId="6BE21750" w14:textId="77777777" w:rsidR="00D37691" w:rsidRDefault="004E3872">
      <w:pPr>
        <w:pStyle w:val="BodyText"/>
      </w:pPr>
      <w:r>
        <w:lastRenderedPageBreak/>
        <w:t xml:space="preserve">The inclusion of covariates was performed according to prior knowledge of potential predictors that share association with the infection risk and test sensitivity, summarised in table </w:t>
      </w:r>
      <w:hyperlink w:anchor="predictor-tab">
        <w:r>
          <w:fldChar w:fldCharType="begin"/>
        </w:r>
        <w:r>
          <w:instrText xml:space="preserve"> REF predictor-tab \h</w:instrText>
        </w:r>
        <w:r>
          <w:fldChar w:fldCharType="end"/>
        </w:r>
      </w:hyperlink>
      <w:r>
        <w:t>). Due to the lack of understanding about the mechanism of the disease and the main interest of the analysis, we did not investigate the causal relationship between different covariates.</w:t>
      </w:r>
    </w:p>
    <w:p w14:paraId="5BA5459B" w14:textId="77777777" w:rsidR="00D37691" w:rsidRDefault="004E3872">
      <w:pPr>
        <w:pStyle w:val="Figure"/>
      </w:pPr>
      <w:r>
        <w:rPr>
          <w:noProof/>
        </w:rPr>
        <w:drawing>
          <wp:inline distT="0" distB="0" distL="0" distR="0" wp14:anchorId="740F9E91" wp14:editId="1643224E">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14:paraId="6E6C3AB9" w14:textId="77777777" w:rsidR="00D37691" w:rsidRDefault="004E3872">
      <w:pPr>
        <w:pStyle w:val="ImageCaption"/>
      </w:pPr>
      <w:r>
        <w:t xml:space="preserve">Figure </w:t>
      </w:r>
      <w:bookmarkStart w:id="40" w:name="skeleton-model"/>
      <w:r>
        <w:fldChar w:fldCharType="begin"/>
      </w:r>
      <w:r>
        <w:instrText>SEQ fig \* Arabic</w:instrText>
      </w:r>
      <w:r>
        <w:fldChar w:fldCharType="end"/>
      </w:r>
      <w:bookmarkEnd w:id="40"/>
      <w:r>
        <w:t>: Model skeleton. Bacillary Burden is only available in model 2+</w:t>
      </w:r>
    </w:p>
    <w:p w14:paraId="4915CF3B" w14:textId="77777777" w:rsidR="00D37691" w:rsidRDefault="004E3872">
      <w:pPr>
        <w:pStyle w:val="BodyText"/>
      </w:pPr>
      <w:r>
        <w:t xml:space="preserve">The skeleton for all models is shown in figure </w:t>
      </w:r>
      <w:hyperlink w:anchor="skeleton-model">
        <w:r>
          <w:fldChar w:fldCharType="begin"/>
        </w:r>
        <w:r>
          <w:instrText xml:space="preserve"> REF skeleton-model \h</w:instrText>
        </w:r>
        <w:r>
          <w:fldChar w:fldCharType="end"/>
        </w:r>
      </w:hyperlink>
      <w:r>
        <w:t xml:space="preserve">. We use a stepwise approach where we incrementally added up more flexibility and lifted more constraints. We also include several extensions to explore many possibilities than can improve performance. In the main analysis, only CSF neutrophil count had quadratic effect as suggested by the TBM case definition (Marais et al. 2010). A summary of all architectures an extensions are shown in table </w:t>
      </w:r>
      <w:hyperlink w:anchor="model-archs">
        <w:r>
          <w:fldChar w:fldCharType="begin"/>
        </w:r>
        <w:r>
          <w:instrText xml:space="preserve"> REF model-archs \h</w:instrText>
        </w:r>
        <w:r>
          <w:fldChar w:fldCharType="end"/>
        </w:r>
      </w:hyperlink>
      <w:r>
        <w:t xml:space="preserve">, whereas technical formulations are detailed in appendix </w:t>
      </w:r>
      <w:hyperlink w:anchor="appendix-details">
        <w:r>
          <w:fldChar w:fldCharType="begin"/>
        </w:r>
        <w:r>
          <w:instrText xml:space="preserve"> REF appendix-details \h \r</w:instrText>
        </w:r>
        <w:r>
          <w:fldChar w:fldCharType="end"/>
        </w:r>
      </w:hyperlink>
      <w:r>
        <w:t>.</w:t>
      </w:r>
    </w:p>
    <w:p w14:paraId="64BBE65E" w14:textId="77777777" w:rsidR="00D37691" w:rsidRDefault="004E3872">
      <w:pPr>
        <w:pStyle w:val="TableCaption"/>
      </w:pPr>
      <w:r>
        <w:t xml:space="preserve">Table </w:t>
      </w:r>
      <w:r>
        <w:fldChar w:fldCharType="begin"/>
      </w:r>
      <w:r>
        <w:instrText>SEQ tab \* Arabic</w:instrText>
      </w:r>
      <w:r>
        <w:fldChar w:fldCharType="end"/>
      </w:r>
      <w:r>
        <w:t>: Model architectures and extensions</w:t>
      </w:r>
    </w:p>
    <w:tbl>
      <w:tblPr>
        <w:tblW w:w="0" w:type="auto"/>
        <w:jc w:val="center"/>
        <w:tblLayout w:type="fixed"/>
        <w:tblLook w:val="0420" w:firstRow="1" w:lastRow="0" w:firstColumn="0" w:lastColumn="0" w:noHBand="0" w:noVBand="1"/>
      </w:tblPr>
      <w:tblGrid>
        <w:gridCol w:w="720"/>
        <w:gridCol w:w="2592"/>
        <w:gridCol w:w="2592"/>
        <w:gridCol w:w="2592"/>
      </w:tblGrid>
      <w:tr w:rsidR="00D37691" w14:paraId="73B50330" w14:textId="77777777">
        <w:trPr>
          <w:cantSplit/>
          <w:tblHeader/>
          <w:jc w:val="center"/>
        </w:trPr>
        <w:tc>
          <w:tcPr>
            <w:tcW w:w="720" w:type="dxa"/>
            <w:shd w:val="clear" w:color="auto" w:fill="CFCFCF"/>
            <w:tcMar>
              <w:top w:w="0" w:type="dxa"/>
              <w:left w:w="0" w:type="dxa"/>
              <w:bottom w:w="0" w:type="dxa"/>
              <w:right w:w="0" w:type="dxa"/>
            </w:tcMar>
            <w:vAlign w:val="center"/>
          </w:tcPr>
          <w:p w14:paraId="17819F7C" w14:textId="77777777" w:rsidR="00D37691" w:rsidRDefault="004E3872">
            <w:pPr>
              <w:spacing w:before="100" w:after="100"/>
              <w:ind w:left="100" w:right="100"/>
              <w:jc w:val="right"/>
            </w:pPr>
            <w:r>
              <w:rPr>
                <w:rFonts w:ascii="Helvetica" w:eastAsia="Helvetica" w:hAnsi="Helvetica" w:cs="Helvetica"/>
                <w:b/>
                <w:color w:val="000000"/>
                <w:sz w:val="18"/>
                <w:szCs w:val="18"/>
              </w:rPr>
              <w:t>Model</w:t>
            </w:r>
          </w:p>
        </w:tc>
        <w:tc>
          <w:tcPr>
            <w:tcW w:w="2592" w:type="dxa"/>
            <w:shd w:val="clear" w:color="auto" w:fill="CFCFCF"/>
            <w:tcMar>
              <w:top w:w="0" w:type="dxa"/>
              <w:left w:w="0" w:type="dxa"/>
              <w:bottom w:w="0" w:type="dxa"/>
              <w:right w:w="0" w:type="dxa"/>
            </w:tcMar>
            <w:vAlign w:val="center"/>
          </w:tcPr>
          <w:p w14:paraId="62D00AC6" w14:textId="77777777" w:rsidR="00D37691" w:rsidRDefault="004E3872">
            <w:pPr>
              <w:spacing w:before="100" w:after="100"/>
              <w:ind w:left="100" w:right="100"/>
            </w:pPr>
            <w:r>
              <w:rPr>
                <w:rFonts w:ascii="Helvetica" w:eastAsia="Helvetica" w:hAnsi="Helvetica" w:cs="Helvetica"/>
                <w:b/>
                <w:color w:val="000000"/>
                <w:sz w:val="18"/>
                <w:szCs w:val="18"/>
              </w:rPr>
              <w:t>Base definition (compared to the lower one)</w:t>
            </w:r>
          </w:p>
        </w:tc>
        <w:tc>
          <w:tcPr>
            <w:tcW w:w="2592" w:type="dxa"/>
            <w:shd w:val="clear" w:color="auto" w:fill="CFCFCF"/>
            <w:tcMar>
              <w:top w:w="0" w:type="dxa"/>
              <w:left w:w="0" w:type="dxa"/>
              <w:bottom w:w="0" w:type="dxa"/>
              <w:right w:w="0" w:type="dxa"/>
            </w:tcMar>
            <w:vAlign w:val="center"/>
          </w:tcPr>
          <w:p w14:paraId="623A26A5" w14:textId="77777777" w:rsidR="00D37691" w:rsidRDefault="004E3872">
            <w:pPr>
              <w:spacing w:before="100" w:after="100"/>
              <w:ind w:left="100" w:right="100"/>
            </w:pPr>
            <w:r>
              <w:rPr>
                <w:rFonts w:ascii="Helvetica" w:eastAsia="Helvetica" w:hAnsi="Helvetica" w:cs="Helvetica"/>
                <w:b/>
                <w:color w:val="000000"/>
                <w:sz w:val="18"/>
                <w:szCs w:val="18"/>
              </w:rPr>
              <w:t>Non-linear effects in Prevalence model</w:t>
            </w:r>
          </w:p>
        </w:tc>
        <w:tc>
          <w:tcPr>
            <w:tcW w:w="2592" w:type="dxa"/>
            <w:shd w:val="clear" w:color="auto" w:fill="CFCFCF"/>
            <w:tcMar>
              <w:top w:w="0" w:type="dxa"/>
              <w:left w:w="0" w:type="dxa"/>
              <w:bottom w:w="0" w:type="dxa"/>
              <w:right w:w="0" w:type="dxa"/>
            </w:tcMar>
            <w:vAlign w:val="center"/>
          </w:tcPr>
          <w:p w14:paraId="6BE9642D" w14:textId="77777777" w:rsidR="00D37691" w:rsidRDefault="004E3872">
            <w:pPr>
              <w:spacing w:before="100" w:after="100"/>
              <w:ind w:left="100" w:right="100"/>
            </w:pPr>
            <w:r>
              <w:rPr>
                <w:rFonts w:ascii="Helvetica" w:eastAsia="Helvetica" w:hAnsi="Helvetica" w:cs="Helvetica"/>
                <w:b/>
                <w:color w:val="000000"/>
                <w:sz w:val="18"/>
                <w:szCs w:val="18"/>
              </w:rPr>
              <w:t>Covariates in bacillary burden</w:t>
            </w:r>
          </w:p>
        </w:tc>
      </w:tr>
      <w:tr w:rsidR="00D37691" w14:paraId="789090F4" w14:textId="77777777">
        <w:trPr>
          <w:cantSplit/>
          <w:jc w:val="center"/>
        </w:trPr>
        <w:tc>
          <w:tcPr>
            <w:tcW w:w="720" w:type="dxa"/>
            <w:shd w:val="clear" w:color="auto" w:fill="EFEFEF"/>
            <w:tcMar>
              <w:top w:w="0" w:type="dxa"/>
              <w:left w:w="0" w:type="dxa"/>
              <w:bottom w:w="0" w:type="dxa"/>
              <w:right w:w="0" w:type="dxa"/>
            </w:tcMar>
            <w:vAlign w:val="center"/>
          </w:tcPr>
          <w:p w14:paraId="0248378F"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2592" w:type="dxa"/>
            <w:shd w:val="clear" w:color="auto" w:fill="EFEFEF"/>
            <w:tcMar>
              <w:top w:w="0" w:type="dxa"/>
              <w:left w:w="0" w:type="dxa"/>
              <w:bottom w:w="0" w:type="dxa"/>
              <w:right w:w="0" w:type="dxa"/>
            </w:tcMar>
            <w:vAlign w:val="center"/>
          </w:tcPr>
          <w:p w14:paraId="27882AD0" w14:textId="77777777" w:rsidR="00D37691" w:rsidRDefault="004E3872">
            <w:pPr>
              <w:spacing w:before="100" w:after="100"/>
              <w:ind w:left="100" w:right="100"/>
            </w:pPr>
            <w:r>
              <w:rPr>
                <w:rFonts w:ascii="Helvetica" w:eastAsia="Helvetica" w:hAnsi="Helvetica" w:cs="Helvetica"/>
                <w:color w:val="000000"/>
                <w:sz w:val="18"/>
                <w:szCs w:val="18"/>
              </w:rPr>
              <w:t>No baccillary burden; everyone in the same class has equal risk of tested positive</w:t>
            </w:r>
          </w:p>
        </w:tc>
        <w:tc>
          <w:tcPr>
            <w:tcW w:w="2592" w:type="dxa"/>
            <w:shd w:val="clear" w:color="auto" w:fill="EFEFEF"/>
            <w:tcMar>
              <w:top w:w="0" w:type="dxa"/>
              <w:left w:w="0" w:type="dxa"/>
              <w:bottom w:w="0" w:type="dxa"/>
              <w:right w:w="0" w:type="dxa"/>
            </w:tcMar>
            <w:vAlign w:val="center"/>
          </w:tcPr>
          <w:p w14:paraId="2DDF3A7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2592" w:type="dxa"/>
            <w:shd w:val="clear" w:color="auto" w:fill="EFEFEF"/>
            <w:tcMar>
              <w:top w:w="0" w:type="dxa"/>
              <w:left w:w="0" w:type="dxa"/>
              <w:bottom w:w="0" w:type="dxa"/>
              <w:right w:w="0" w:type="dxa"/>
            </w:tcMar>
            <w:vAlign w:val="center"/>
          </w:tcPr>
          <w:p w14:paraId="67D1D977"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1DAD05FD" w14:textId="77777777">
        <w:trPr>
          <w:cantSplit/>
          <w:jc w:val="center"/>
        </w:trPr>
        <w:tc>
          <w:tcPr>
            <w:tcW w:w="720" w:type="dxa"/>
            <w:shd w:val="clear" w:color="auto" w:fill="FFFFFF"/>
            <w:tcMar>
              <w:top w:w="0" w:type="dxa"/>
              <w:left w:w="0" w:type="dxa"/>
              <w:bottom w:w="0" w:type="dxa"/>
              <w:right w:w="0" w:type="dxa"/>
            </w:tcMar>
            <w:vAlign w:val="center"/>
          </w:tcPr>
          <w:p w14:paraId="5D15E1F7"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2592" w:type="dxa"/>
            <w:shd w:val="clear" w:color="auto" w:fill="FFFFFF"/>
            <w:tcMar>
              <w:top w:w="0" w:type="dxa"/>
              <w:left w:w="0" w:type="dxa"/>
              <w:bottom w:w="0" w:type="dxa"/>
              <w:right w:w="0" w:type="dxa"/>
            </w:tcMar>
            <w:vAlign w:val="center"/>
          </w:tcPr>
          <w:p w14:paraId="2B8AAE5A" w14:textId="77777777" w:rsidR="00D37691" w:rsidRDefault="004E3872">
            <w:pPr>
              <w:spacing w:before="100" w:after="100"/>
              <w:ind w:left="100" w:right="100"/>
            </w:pPr>
            <w:r>
              <w:rPr>
                <w:rFonts w:ascii="Helvetica" w:eastAsia="Helvetica" w:hAnsi="Helvetica" w:cs="Helvetica"/>
                <w:color w:val="000000"/>
                <w:sz w:val="18"/>
                <w:szCs w:val="18"/>
              </w:rPr>
              <w:t>Added individual bacillary burden; impacts of bacillary burden on test results are the same</w:t>
            </w:r>
          </w:p>
        </w:tc>
        <w:tc>
          <w:tcPr>
            <w:tcW w:w="2592" w:type="dxa"/>
            <w:shd w:val="clear" w:color="auto" w:fill="FFFFFF"/>
            <w:tcMar>
              <w:top w:w="0" w:type="dxa"/>
              <w:left w:w="0" w:type="dxa"/>
              <w:bottom w:w="0" w:type="dxa"/>
              <w:right w:w="0" w:type="dxa"/>
            </w:tcMar>
            <w:vAlign w:val="center"/>
          </w:tcPr>
          <w:p w14:paraId="024F8293"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3F50E6A4"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40126B27" w14:textId="77777777">
        <w:trPr>
          <w:cantSplit/>
          <w:jc w:val="center"/>
        </w:trPr>
        <w:tc>
          <w:tcPr>
            <w:tcW w:w="720" w:type="dxa"/>
            <w:shd w:val="clear" w:color="auto" w:fill="EFEFEF"/>
            <w:tcMar>
              <w:top w:w="0" w:type="dxa"/>
              <w:left w:w="0" w:type="dxa"/>
              <w:bottom w:w="0" w:type="dxa"/>
              <w:right w:w="0" w:type="dxa"/>
            </w:tcMar>
            <w:vAlign w:val="center"/>
          </w:tcPr>
          <w:p w14:paraId="11CB6E50" w14:textId="77777777" w:rsidR="00D37691" w:rsidRDefault="004E3872">
            <w:pPr>
              <w:spacing w:before="100" w:after="100"/>
              <w:ind w:left="100" w:right="100"/>
              <w:jc w:val="right"/>
            </w:pPr>
            <w:r>
              <w:rPr>
                <w:rFonts w:ascii="Helvetica" w:eastAsia="Helvetica" w:hAnsi="Helvetica" w:cs="Helvetica"/>
                <w:color w:val="000000"/>
                <w:sz w:val="18"/>
                <w:szCs w:val="18"/>
              </w:rPr>
              <w:lastRenderedPageBreak/>
              <w:t>3</w:t>
            </w:r>
          </w:p>
        </w:tc>
        <w:tc>
          <w:tcPr>
            <w:tcW w:w="2592" w:type="dxa"/>
            <w:shd w:val="clear" w:color="auto" w:fill="EFEFEF"/>
            <w:tcMar>
              <w:top w:w="0" w:type="dxa"/>
              <w:left w:w="0" w:type="dxa"/>
              <w:bottom w:w="0" w:type="dxa"/>
              <w:right w:w="0" w:type="dxa"/>
            </w:tcMar>
            <w:vAlign w:val="center"/>
          </w:tcPr>
          <w:p w14:paraId="4453BDC4" w14:textId="77777777" w:rsidR="00D37691" w:rsidRDefault="004E3872">
            <w:pPr>
              <w:spacing w:before="100" w:after="100"/>
              <w:ind w:left="100" w:right="100"/>
            </w:pPr>
            <w:r>
              <w:rPr>
                <w:rFonts w:ascii="Helvetica" w:eastAsia="Helvetica" w:hAnsi="Helvetica" w:cs="Helvetica"/>
                <w:color w:val="000000"/>
                <w:sz w:val="18"/>
                <w:szCs w:val="18"/>
              </w:rPr>
              <w:t>Impacts of bacillary burden are different for different tests</w:t>
            </w:r>
          </w:p>
        </w:tc>
        <w:tc>
          <w:tcPr>
            <w:tcW w:w="2592" w:type="dxa"/>
            <w:shd w:val="clear" w:color="auto" w:fill="EFEFEF"/>
            <w:tcMar>
              <w:top w:w="0" w:type="dxa"/>
              <w:left w:w="0" w:type="dxa"/>
              <w:bottom w:w="0" w:type="dxa"/>
              <w:right w:w="0" w:type="dxa"/>
            </w:tcMar>
            <w:vAlign w:val="center"/>
          </w:tcPr>
          <w:p w14:paraId="5BA3E5B6"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39B06B5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17A6166A" w14:textId="77777777">
        <w:trPr>
          <w:cantSplit/>
          <w:jc w:val="center"/>
        </w:trPr>
        <w:tc>
          <w:tcPr>
            <w:tcW w:w="720" w:type="dxa"/>
            <w:shd w:val="clear" w:color="auto" w:fill="FFFFFF"/>
            <w:tcMar>
              <w:top w:w="0" w:type="dxa"/>
              <w:left w:w="0" w:type="dxa"/>
              <w:bottom w:w="0" w:type="dxa"/>
              <w:right w:w="0" w:type="dxa"/>
            </w:tcMar>
            <w:vAlign w:val="center"/>
          </w:tcPr>
          <w:p w14:paraId="1DA597C1" w14:textId="77777777" w:rsidR="00D37691" w:rsidRDefault="004E3872">
            <w:pPr>
              <w:spacing w:before="100" w:after="100"/>
              <w:ind w:left="100" w:right="100"/>
              <w:jc w:val="right"/>
            </w:pPr>
            <w:r>
              <w:rPr>
                <w:rFonts w:ascii="Helvetica" w:eastAsia="Helvetica" w:hAnsi="Helvetica" w:cs="Helvetica"/>
                <w:color w:val="000000"/>
                <w:sz w:val="18"/>
                <w:szCs w:val="18"/>
              </w:rPr>
              <w:t>4</w:t>
            </w:r>
          </w:p>
        </w:tc>
        <w:tc>
          <w:tcPr>
            <w:tcW w:w="2592" w:type="dxa"/>
            <w:shd w:val="clear" w:color="auto" w:fill="FFFFFF"/>
            <w:tcMar>
              <w:top w:w="0" w:type="dxa"/>
              <w:left w:w="0" w:type="dxa"/>
              <w:bottom w:w="0" w:type="dxa"/>
              <w:right w:w="0" w:type="dxa"/>
            </w:tcMar>
            <w:vAlign w:val="center"/>
          </w:tcPr>
          <w:p w14:paraId="74BB7FC2" w14:textId="77777777" w:rsidR="00D37691" w:rsidRDefault="004E3872">
            <w:pPr>
              <w:spacing w:before="100" w:after="100"/>
              <w:ind w:left="100" w:right="100"/>
            </w:pPr>
            <w:r>
              <w:rPr>
                <w:rFonts w:ascii="Helvetica" w:eastAsia="Helvetica" w:hAnsi="Helvetica" w:cs="Helvetica"/>
                <w:color w:val="000000"/>
                <w:sz w:val="18"/>
                <w:szCs w:val="18"/>
              </w:rPr>
              <w:t>Added technical fluctuation as a second random effect; fixed effects only contributes to bacillary burden</w:t>
            </w:r>
          </w:p>
        </w:tc>
        <w:tc>
          <w:tcPr>
            <w:tcW w:w="2592" w:type="dxa"/>
            <w:shd w:val="clear" w:color="auto" w:fill="FFFFFF"/>
            <w:tcMar>
              <w:top w:w="0" w:type="dxa"/>
              <w:left w:w="0" w:type="dxa"/>
              <w:bottom w:w="0" w:type="dxa"/>
              <w:right w:w="0" w:type="dxa"/>
            </w:tcMar>
            <w:vAlign w:val="center"/>
          </w:tcPr>
          <w:p w14:paraId="58211B9A"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092CD2F7"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7AFFF597" w14:textId="77777777">
        <w:trPr>
          <w:cantSplit/>
          <w:jc w:val="center"/>
        </w:trPr>
        <w:tc>
          <w:tcPr>
            <w:tcW w:w="720" w:type="dxa"/>
            <w:shd w:val="clear" w:color="auto" w:fill="EFEFEF"/>
            <w:tcMar>
              <w:top w:w="0" w:type="dxa"/>
              <w:left w:w="0" w:type="dxa"/>
              <w:bottom w:w="0" w:type="dxa"/>
              <w:right w:w="0" w:type="dxa"/>
            </w:tcMar>
            <w:vAlign w:val="center"/>
          </w:tcPr>
          <w:p w14:paraId="59B69B53" w14:textId="77777777" w:rsidR="00D37691" w:rsidRDefault="004E3872">
            <w:pPr>
              <w:spacing w:before="100" w:after="100"/>
              <w:ind w:left="100" w:right="100"/>
              <w:jc w:val="right"/>
            </w:pPr>
            <w:r>
              <w:rPr>
                <w:rFonts w:ascii="Helvetica" w:eastAsia="Helvetica" w:hAnsi="Helvetica" w:cs="Helvetica"/>
                <w:color w:val="000000"/>
                <w:sz w:val="18"/>
                <w:szCs w:val="18"/>
              </w:rPr>
              <w:t>5</w:t>
            </w:r>
          </w:p>
        </w:tc>
        <w:tc>
          <w:tcPr>
            <w:tcW w:w="2592" w:type="dxa"/>
            <w:shd w:val="clear" w:color="auto" w:fill="EFEFEF"/>
            <w:tcMar>
              <w:top w:w="0" w:type="dxa"/>
              <w:left w:w="0" w:type="dxa"/>
              <w:bottom w:w="0" w:type="dxa"/>
              <w:right w:w="0" w:type="dxa"/>
            </w:tcMar>
            <w:vAlign w:val="center"/>
          </w:tcPr>
          <w:p w14:paraId="4D71AF8B" w14:textId="77777777" w:rsidR="00D37691" w:rsidRDefault="004E3872">
            <w:pPr>
              <w:spacing w:before="100" w:after="100"/>
              <w:ind w:left="100" w:right="100"/>
            </w:pPr>
            <w:r>
              <w:rPr>
                <w:rFonts w:ascii="Helvetica" w:eastAsia="Helvetica" w:hAnsi="Helvetica" w:cs="Helvetica"/>
                <w:color w:val="000000"/>
                <w:sz w:val="18"/>
                <w:szCs w:val="18"/>
              </w:rPr>
              <w:t>Added fixed effects for technical fluctuation</w:t>
            </w:r>
          </w:p>
        </w:tc>
        <w:tc>
          <w:tcPr>
            <w:tcW w:w="2592" w:type="dxa"/>
            <w:shd w:val="clear" w:color="auto" w:fill="EFEFEF"/>
            <w:tcMar>
              <w:top w:w="0" w:type="dxa"/>
              <w:left w:w="0" w:type="dxa"/>
              <w:bottom w:w="0" w:type="dxa"/>
              <w:right w:w="0" w:type="dxa"/>
            </w:tcMar>
            <w:vAlign w:val="center"/>
          </w:tcPr>
          <w:p w14:paraId="1D685305"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4645B36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bl>
    <w:p w14:paraId="487DA222" w14:textId="77777777" w:rsidR="00D37691" w:rsidRDefault="004E3872">
      <w:pPr>
        <w:pStyle w:val="Heading3"/>
      </w:pPr>
      <w:bookmarkStart w:id="41" w:name="missing-data-handling"/>
      <w:bookmarkEnd w:id="38"/>
      <w:r>
        <w:t>Missing data handling</w:t>
      </w:r>
    </w:p>
    <w:p w14:paraId="16C1CAFF" w14:textId="77777777" w:rsidR="00D37691" w:rsidRDefault="004E3872">
      <w:pPr>
        <w:pStyle w:val="Heading4"/>
      </w:pPr>
      <w:bookmarkStart w:id="42" w:name="manifest-variables"/>
      <w:r>
        <w:t>Manifest variables</w:t>
      </w:r>
    </w:p>
    <w:p w14:paraId="2395478B" w14:textId="77777777" w:rsidR="00D37691" w:rsidRDefault="004E3872">
      <w:pPr>
        <w:pStyle w:val="FirstParagraph"/>
      </w:pPr>
      <w:r>
        <w:t>By design, most patients with very high chance of and/or evidently diagnosed with different diseases were not tested with TBM confirmation assays (namely ZN Smear, MGIT, and Xpert), unless there were excessive amount of CSF samples. However, as the tests’ sensitivities were all firmly believed to be almost perfect (Nhu et al. 2013), we assumed that patients who had no TBM confirmation tests are all negative. Apart from one premature death, we have yet to find any patients left un-tested and un-diagnosed.</w:t>
      </w:r>
    </w:p>
    <w:p w14:paraId="30E66E19" w14:textId="77777777" w:rsidR="00D37691" w:rsidRDefault="004E3872">
      <w:pPr>
        <w:pStyle w:val="Heading4"/>
      </w:pPr>
      <w:bookmarkStart w:id="43" w:name="predictors"/>
      <w:bookmarkEnd w:id="42"/>
      <w:r>
        <w:t>Predictors</w:t>
      </w:r>
    </w:p>
    <w:p w14:paraId="131A7D51" w14:textId="77777777" w:rsidR="00D37691" w:rsidRDefault="004E3872">
      <w:pPr>
        <w:pStyle w:val="FirstParagraph"/>
      </w:pPr>
      <w:r>
        <w:t xml:space="preserve">In this analysis, missing predictors’ values were assumed to be Missing At Random (MAR) and imputed within sampling programmes, together with the main model. Composite predictor variables, such as </w:t>
      </w:r>
      <w:r>
        <w:rPr>
          <w:i/>
          <w:iCs/>
        </w:rPr>
        <w:t>TB-suggested symptoms</w:t>
      </w:r>
      <w:r>
        <w:t xml:space="preserve"> and </w:t>
      </w:r>
      <w:r>
        <w:rPr>
          <w:i/>
          <w:iCs/>
        </w:rPr>
        <w:t>Glasgow Coma Score (GCS)</w:t>
      </w:r>
      <w:r>
        <w:t xml:space="preserve"> were imputed by compartments; while potentially correlated variables were grouped and imputed together. Due to Stan not supporting Multivariate Logistic Regression, in favour of method consistency, all binary predictors were imputed using (Multivariate) Probit models. Continuous variables are imputed using Multivariate Linear Regression. HIV status was included in most imputation model as predictors.</w:t>
      </w:r>
    </w:p>
    <w:p w14:paraId="7A4643CB" w14:textId="77777777" w:rsidR="00D37691" w:rsidRDefault="004E3872">
      <w:pPr>
        <w:pStyle w:val="BodyText"/>
      </w:pPr>
      <w:r>
        <w:t>As HIV tests were not mandatory in the main study, their chance of missingness were mostly dependent on whether or not they were to enrol in a TBM study. Hence, it is safely to assume that HIV status are Missing at Random (MAR). Accordingly, we imputed HIV using probit regression, corrected for Blood Lymphocyte and Neutrophil counts.</w:t>
      </w:r>
    </w:p>
    <w:p w14:paraId="74A3CBDD" w14:textId="77777777" w:rsidR="00D37691" w:rsidRDefault="004E3872">
      <w:pPr>
        <w:pStyle w:val="TableCaption"/>
      </w:pPr>
      <w:r>
        <w:lastRenderedPageBreak/>
        <w:t xml:space="preserve">Table </w:t>
      </w:r>
      <w:r>
        <w:fldChar w:fldCharType="begin"/>
      </w:r>
      <w:r>
        <w:instrText>SEQ tab \* Arabic</w:instrText>
      </w:r>
      <w:r>
        <w:fldChar w:fldCharType="end"/>
      </w:r>
      <w:r>
        <w:t>: Rationale and method of missing values handling</w:t>
      </w:r>
    </w:p>
    <w:tbl>
      <w:tblPr>
        <w:tblW w:w="0" w:type="auto"/>
        <w:jc w:val="center"/>
        <w:tblLayout w:type="fixed"/>
        <w:tblLook w:val="0420" w:firstRow="1" w:lastRow="0" w:firstColumn="0" w:lastColumn="0" w:noHBand="0" w:noVBand="1"/>
      </w:tblPr>
      <w:tblGrid>
        <w:gridCol w:w="1800"/>
        <w:gridCol w:w="1800"/>
        <w:gridCol w:w="1800"/>
        <w:gridCol w:w="1800"/>
        <w:gridCol w:w="1800"/>
      </w:tblGrid>
      <w:tr w:rsidR="00D37691" w14:paraId="5888318A" w14:textId="77777777">
        <w:trPr>
          <w:cantSplit/>
          <w:tblHeader/>
          <w:jc w:val="center"/>
        </w:trPr>
        <w:tc>
          <w:tcPr>
            <w:tcW w:w="1800" w:type="dxa"/>
            <w:shd w:val="clear" w:color="auto" w:fill="CFCFCF"/>
            <w:tcMar>
              <w:top w:w="0" w:type="dxa"/>
              <w:left w:w="0" w:type="dxa"/>
              <w:bottom w:w="0" w:type="dxa"/>
              <w:right w:w="0" w:type="dxa"/>
            </w:tcMar>
            <w:vAlign w:val="center"/>
          </w:tcPr>
          <w:p w14:paraId="4AD0C6B5" w14:textId="77777777" w:rsidR="00D37691" w:rsidRDefault="004E3872">
            <w:pPr>
              <w:spacing w:before="100" w:after="100"/>
              <w:ind w:left="100" w:right="100"/>
            </w:pPr>
            <w:r>
              <w:rPr>
                <w:rFonts w:ascii="Helvetica" w:eastAsia="Helvetica" w:hAnsi="Helvetica" w:cs="Helvetica"/>
                <w:b/>
                <w:color w:val="000000"/>
                <w:sz w:val="18"/>
                <w:szCs w:val="18"/>
              </w:rPr>
              <w:t>Variable</w:t>
            </w:r>
          </w:p>
        </w:tc>
        <w:tc>
          <w:tcPr>
            <w:tcW w:w="1800" w:type="dxa"/>
            <w:shd w:val="clear" w:color="auto" w:fill="CFCFCF"/>
            <w:tcMar>
              <w:top w:w="0" w:type="dxa"/>
              <w:left w:w="0" w:type="dxa"/>
              <w:bottom w:w="0" w:type="dxa"/>
              <w:right w:w="0" w:type="dxa"/>
            </w:tcMar>
            <w:vAlign w:val="center"/>
          </w:tcPr>
          <w:p w14:paraId="4663FD79" w14:textId="77777777" w:rsidR="00D37691" w:rsidRDefault="004E3872">
            <w:pPr>
              <w:spacing w:before="100" w:after="100"/>
              <w:ind w:left="100" w:right="100"/>
              <w:jc w:val="right"/>
            </w:pPr>
            <w:r>
              <w:rPr>
                <w:rFonts w:ascii="Helvetica" w:eastAsia="Helvetica" w:hAnsi="Helvetica" w:cs="Helvetica"/>
                <w:b/>
                <w:color w:val="000000"/>
                <w:sz w:val="18"/>
                <w:szCs w:val="18"/>
              </w:rPr>
              <w:t>N</w:t>
            </w:r>
            <w:r>
              <w:rPr>
                <w:rFonts w:ascii="Helvetica" w:eastAsia="Helvetica" w:hAnsi="Helvetica" w:cs="Helvetica"/>
                <w:b/>
                <w:color w:val="000000"/>
                <w:sz w:val="18"/>
                <w:szCs w:val="18"/>
              </w:rPr>
              <w:br/>
              <w:t xml:space="preserve"> missing</w:t>
            </w:r>
          </w:p>
        </w:tc>
        <w:tc>
          <w:tcPr>
            <w:tcW w:w="1800" w:type="dxa"/>
            <w:shd w:val="clear" w:color="auto" w:fill="CFCFCF"/>
            <w:tcMar>
              <w:top w:w="0" w:type="dxa"/>
              <w:left w:w="0" w:type="dxa"/>
              <w:bottom w:w="0" w:type="dxa"/>
              <w:right w:w="0" w:type="dxa"/>
            </w:tcMar>
            <w:vAlign w:val="center"/>
          </w:tcPr>
          <w:p w14:paraId="04FFDE22" w14:textId="77777777" w:rsidR="00D37691" w:rsidRDefault="004E3872">
            <w:pPr>
              <w:spacing w:before="100" w:after="100"/>
              <w:ind w:left="100" w:right="100"/>
            </w:pPr>
            <w:r>
              <w:rPr>
                <w:rFonts w:ascii="Helvetica" w:eastAsia="Helvetica" w:hAnsi="Helvetica" w:cs="Helvetica"/>
                <w:b/>
                <w:color w:val="000000"/>
                <w:sz w:val="18"/>
                <w:szCs w:val="18"/>
              </w:rPr>
              <w:t>Expected Reason of Missingness</w:t>
            </w:r>
          </w:p>
        </w:tc>
        <w:tc>
          <w:tcPr>
            <w:tcW w:w="1800" w:type="dxa"/>
            <w:shd w:val="clear" w:color="auto" w:fill="CFCFCF"/>
            <w:tcMar>
              <w:top w:w="0" w:type="dxa"/>
              <w:left w:w="0" w:type="dxa"/>
              <w:bottom w:w="0" w:type="dxa"/>
              <w:right w:w="0" w:type="dxa"/>
            </w:tcMar>
            <w:vAlign w:val="center"/>
          </w:tcPr>
          <w:p w14:paraId="66F9634A" w14:textId="77777777" w:rsidR="00D37691" w:rsidRDefault="004E3872">
            <w:pPr>
              <w:spacing w:before="100" w:after="100"/>
              <w:ind w:left="100" w:right="100"/>
            </w:pPr>
            <w:r>
              <w:rPr>
                <w:rFonts w:ascii="Helvetica" w:eastAsia="Helvetica" w:hAnsi="Helvetica" w:cs="Helvetica"/>
                <w:b/>
                <w:color w:val="000000"/>
                <w:sz w:val="18"/>
                <w:szCs w:val="18"/>
              </w:rPr>
              <w:t>Mechanism</w:t>
            </w:r>
          </w:p>
        </w:tc>
        <w:tc>
          <w:tcPr>
            <w:tcW w:w="1800" w:type="dxa"/>
            <w:shd w:val="clear" w:color="auto" w:fill="CFCFCF"/>
            <w:tcMar>
              <w:top w:w="0" w:type="dxa"/>
              <w:left w:w="0" w:type="dxa"/>
              <w:bottom w:w="0" w:type="dxa"/>
              <w:right w:w="0" w:type="dxa"/>
            </w:tcMar>
            <w:vAlign w:val="center"/>
          </w:tcPr>
          <w:p w14:paraId="0862FCC8" w14:textId="77777777" w:rsidR="00D37691" w:rsidRDefault="004E3872">
            <w:pPr>
              <w:spacing w:before="100" w:after="100"/>
              <w:ind w:left="100" w:right="100"/>
            </w:pPr>
            <w:r>
              <w:rPr>
                <w:rFonts w:ascii="Helvetica" w:eastAsia="Helvetica" w:hAnsi="Helvetica" w:cs="Helvetica"/>
                <w:b/>
                <w:color w:val="000000"/>
                <w:sz w:val="18"/>
                <w:szCs w:val="18"/>
              </w:rPr>
              <w:t>Handling method</w:t>
            </w:r>
          </w:p>
        </w:tc>
      </w:tr>
      <w:tr w:rsidR="00D37691" w14:paraId="7490662C" w14:textId="77777777">
        <w:trPr>
          <w:cantSplit/>
          <w:jc w:val="center"/>
        </w:trPr>
        <w:tc>
          <w:tcPr>
            <w:tcW w:w="1800" w:type="dxa"/>
            <w:shd w:val="clear" w:color="auto" w:fill="EFEFEF"/>
            <w:tcMar>
              <w:top w:w="0" w:type="dxa"/>
              <w:left w:w="0" w:type="dxa"/>
              <w:bottom w:w="0" w:type="dxa"/>
              <w:right w:w="0" w:type="dxa"/>
            </w:tcMar>
            <w:vAlign w:val="center"/>
          </w:tcPr>
          <w:p w14:paraId="7BE14D67"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1800" w:type="dxa"/>
            <w:shd w:val="clear" w:color="auto" w:fill="EFEFEF"/>
            <w:tcMar>
              <w:top w:w="0" w:type="dxa"/>
              <w:left w:w="0" w:type="dxa"/>
              <w:bottom w:w="0" w:type="dxa"/>
              <w:right w:w="0" w:type="dxa"/>
            </w:tcMar>
            <w:vAlign w:val="center"/>
          </w:tcPr>
          <w:p w14:paraId="0D635332" w14:textId="77777777" w:rsidR="00D37691" w:rsidRDefault="004E3872">
            <w:pPr>
              <w:spacing w:before="100" w:after="100"/>
              <w:ind w:left="100" w:right="100"/>
              <w:jc w:val="right"/>
            </w:pPr>
            <w:r>
              <w:rPr>
                <w:rFonts w:ascii="Helvetica" w:eastAsia="Helvetica" w:hAnsi="Helvetica" w:cs="Helvetica"/>
                <w:color w:val="000000"/>
                <w:sz w:val="18"/>
                <w:szCs w:val="18"/>
              </w:rPr>
              <w:t>311</w:t>
            </w:r>
          </w:p>
        </w:tc>
        <w:tc>
          <w:tcPr>
            <w:tcW w:w="1800" w:type="dxa"/>
            <w:shd w:val="clear" w:color="auto" w:fill="EFEFEF"/>
            <w:tcMar>
              <w:top w:w="0" w:type="dxa"/>
              <w:left w:w="0" w:type="dxa"/>
              <w:bottom w:w="0" w:type="dxa"/>
              <w:right w:w="0" w:type="dxa"/>
            </w:tcMar>
            <w:vAlign w:val="center"/>
          </w:tcPr>
          <w:p w14:paraId="367B527F"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3418A7D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30EC4E9B"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D3F5523" w14:textId="77777777">
        <w:trPr>
          <w:cantSplit/>
          <w:jc w:val="center"/>
        </w:trPr>
        <w:tc>
          <w:tcPr>
            <w:tcW w:w="1800" w:type="dxa"/>
            <w:shd w:val="clear" w:color="auto" w:fill="FFFFFF"/>
            <w:tcMar>
              <w:top w:w="0" w:type="dxa"/>
              <w:left w:w="0" w:type="dxa"/>
              <w:bottom w:w="0" w:type="dxa"/>
              <w:right w:w="0" w:type="dxa"/>
            </w:tcMar>
            <w:vAlign w:val="center"/>
          </w:tcPr>
          <w:p w14:paraId="62ACAC54"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1800" w:type="dxa"/>
            <w:shd w:val="clear" w:color="auto" w:fill="FFFFFF"/>
            <w:tcMar>
              <w:top w:w="0" w:type="dxa"/>
              <w:left w:w="0" w:type="dxa"/>
              <w:bottom w:w="0" w:type="dxa"/>
              <w:right w:w="0" w:type="dxa"/>
            </w:tcMar>
            <w:vAlign w:val="center"/>
          </w:tcPr>
          <w:p w14:paraId="155C0695" w14:textId="77777777" w:rsidR="00D37691" w:rsidRDefault="004E3872">
            <w:pPr>
              <w:spacing w:before="100" w:after="100"/>
              <w:ind w:left="100" w:right="100"/>
              <w:jc w:val="right"/>
            </w:pPr>
            <w:r>
              <w:rPr>
                <w:rFonts w:ascii="Helvetica" w:eastAsia="Helvetica" w:hAnsi="Helvetica" w:cs="Helvetica"/>
                <w:color w:val="000000"/>
                <w:sz w:val="18"/>
                <w:szCs w:val="18"/>
              </w:rPr>
              <w:t>314</w:t>
            </w:r>
          </w:p>
        </w:tc>
        <w:tc>
          <w:tcPr>
            <w:tcW w:w="1800" w:type="dxa"/>
            <w:shd w:val="clear" w:color="auto" w:fill="FFFFFF"/>
            <w:tcMar>
              <w:top w:w="0" w:type="dxa"/>
              <w:left w:w="0" w:type="dxa"/>
              <w:bottom w:w="0" w:type="dxa"/>
              <w:right w:w="0" w:type="dxa"/>
            </w:tcMar>
            <w:vAlign w:val="center"/>
          </w:tcPr>
          <w:p w14:paraId="06754378"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FFFFFF"/>
            <w:tcMar>
              <w:top w:w="0" w:type="dxa"/>
              <w:left w:w="0" w:type="dxa"/>
              <w:bottom w:w="0" w:type="dxa"/>
              <w:right w:w="0" w:type="dxa"/>
            </w:tcMar>
            <w:vAlign w:val="center"/>
          </w:tcPr>
          <w:p w14:paraId="5BAA150E"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26F69859"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BED4D4F" w14:textId="77777777">
        <w:trPr>
          <w:cantSplit/>
          <w:jc w:val="center"/>
        </w:trPr>
        <w:tc>
          <w:tcPr>
            <w:tcW w:w="1800" w:type="dxa"/>
            <w:shd w:val="clear" w:color="auto" w:fill="EFEFEF"/>
            <w:tcMar>
              <w:top w:w="0" w:type="dxa"/>
              <w:left w:w="0" w:type="dxa"/>
              <w:bottom w:w="0" w:type="dxa"/>
              <w:right w:w="0" w:type="dxa"/>
            </w:tcMar>
            <w:vAlign w:val="center"/>
          </w:tcPr>
          <w:p w14:paraId="61B21281" w14:textId="77777777" w:rsidR="00D37691" w:rsidRDefault="004E3872">
            <w:pPr>
              <w:spacing w:before="100" w:after="100"/>
              <w:ind w:left="100" w:right="100"/>
            </w:pPr>
            <w:r>
              <w:rPr>
                <w:rFonts w:ascii="Helvetica" w:eastAsia="Helvetica" w:hAnsi="Helvetica" w:cs="Helvetica"/>
                <w:color w:val="000000"/>
                <w:sz w:val="18"/>
                <w:szCs w:val="18"/>
              </w:rPr>
              <w:t>Xpert</w:t>
            </w:r>
          </w:p>
        </w:tc>
        <w:tc>
          <w:tcPr>
            <w:tcW w:w="1800" w:type="dxa"/>
            <w:shd w:val="clear" w:color="auto" w:fill="EFEFEF"/>
            <w:tcMar>
              <w:top w:w="0" w:type="dxa"/>
              <w:left w:w="0" w:type="dxa"/>
              <w:bottom w:w="0" w:type="dxa"/>
              <w:right w:w="0" w:type="dxa"/>
            </w:tcMar>
            <w:vAlign w:val="center"/>
          </w:tcPr>
          <w:p w14:paraId="077CC332" w14:textId="77777777" w:rsidR="00D37691" w:rsidRDefault="004E3872">
            <w:pPr>
              <w:spacing w:before="100" w:after="100"/>
              <w:ind w:left="100" w:right="100"/>
              <w:jc w:val="right"/>
            </w:pPr>
            <w:r>
              <w:rPr>
                <w:rFonts w:ascii="Helvetica" w:eastAsia="Helvetica" w:hAnsi="Helvetica" w:cs="Helvetica"/>
                <w:color w:val="000000"/>
                <w:sz w:val="18"/>
                <w:szCs w:val="18"/>
              </w:rPr>
              <w:t>305</w:t>
            </w:r>
          </w:p>
        </w:tc>
        <w:tc>
          <w:tcPr>
            <w:tcW w:w="1800" w:type="dxa"/>
            <w:shd w:val="clear" w:color="auto" w:fill="EFEFEF"/>
            <w:tcMar>
              <w:top w:w="0" w:type="dxa"/>
              <w:left w:w="0" w:type="dxa"/>
              <w:bottom w:w="0" w:type="dxa"/>
              <w:right w:w="0" w:type="dxa"/>
            </w:tcMar>
            <w:vAlign w:val="center"/>
          </w:tcPr>
          <w:p w14:paraId="585910F5"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6BEC5EE4"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66015380"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19129587" w14:textId="77777777">
        <w:trPr>
          <w:cantSplit/>
          <w:jc w:val="center"/>
        </w:trPr>
        <w:tc>
          <w:tcPr>
            <w:tcW w:w="1800" w:type="dxa"/>
            <w:shd w:val="clear" w:color="auto" w:fill="FFFFFF"/>
            <w:tcMar>
              <w:top w:w="0" w:type="dxa"/>
              <w:left w:w="0" w:type="dxa"/>
              <w:bottom w:w="0" w:type="dxa"/>
              <w:right w:w="0" w:type="dxa"/>
            </w:tcMar>
            <w:vAlign w:val="center"/>
          </w:tcPr>
          <w:p w14:paraId="39BBBA8C" w14:textId="77777777" w:rsidR="00D37691" w:rsidRDefault="004E3872">
            <w:pPr>
              <w:spacing w:before="100" w:after="100"/>
              <w:ind w:left="100" w:right="100"/>
            </w:pPr>
            <w:r>
              <w:rPr>
                <w:rFonts w:ascii="Helvetica" w:eastAsia="Helvetica" w:hAnsi="Helvetica" w:cs="Helvetica"/>
                <w:color w:val="000000"/>
                <w:sz w:val="18"/>
                <w:szCs w:val="18"/>
              </w:rPr>
              <w:t>HIV Status</w:t>
            </w:r>
          </w:p>
        </w:tc>
        <w:tc>
          <w:tcPr>
            <w:tcW w:w="1800" w:type="dxa"/>
            <w:shd w:val="clear" w:color="auto" w:fill="FFFFFF"/>
            <w:tcMar>
              <w:top w:w="0" w:type="dxa"/>
              <w:left w:w="0" w:type="dxa"/>
              <w:bottom w:w="0" w:type="dxa"/>
              <w:right w:w="0" w:type="dxa"/>
            </w:tcMar>
            <w:vAlign w:val="center"/>
          </w:tcPr>
          <w:p w14:paraId="71F06772" w14:textId="77777777" w:rsidR="00D37691" w:rsidRDefault="004E3872">
            <w:pPr>
              <w:spacing w:before="100" w:after="100"/>
              <w:ind w:left="100" w:right="100"/>
              <w:jc w:val="right"/>
            </w:pPr>
            <w:r>
              <w:rPr>
                <w:rFonts w:ascii="Helvetica" w:eastAsia="Helvetica" w:hAnsi="Helvetica" w:cs="Helvetica"/>
                <w:color w:val="000000"/>
                <w:sz w:val="18"/>
                <w:szCs w:val="18"/>
              </w:rPr>
              <w:t>215</w:t>
            </w:r>
          </w:p>
        </w:tc>
        <w:tc>
          <w:tcPr>
            <w:tcW w:w="1800" w:type="dxa"/>
            <w:shd w:val="clear" w:color="auto" w:fill="FFFFFF"/>
            <w:tcMar>
              <w:top w:w="0" w:type="dxa"/>
              <w:left w:w="0" w:type="dxa"/>
              <w:bottom w:w="0" w:type="dxa"/>
              <w:right w:w="0" w:type="dxa"/>
            </w:tcMar>
            <w:vAlign w:val="center"/>
          </w:tcPr>
          <w:p w14:paraId="2EBD7168" w14:textId="77777777" w:rsidR="00D37691" w:rsidRDefault="004E3872">
            <w:pPr>
              <w:spacing w:before="100" w:after="100"/>
              <w:ind w:left="100" w:right="100"/>
            </w:pPr>
            <w:r>
              <w:rPr>
                <w:rFonts w:ascii="Helvetica" w:eastAsia="Helvetica" w:hAnsi="Helvetica" w:cs="Helvetica"/>
                <w:color w:val="000000"/>
                <w:sz w:val="18"/>
                <w:szCs w:val="18"/>
              </w:rPr>
              <w:t>Test not mandatory</w:t>
            </w:r>
          </w:p>
        </w:tc>
        <w:tc>
          <w:tcPr>
            <w:tcW w:w="1800" w:type="dxa"/>
            <w:shd w:val="clear" w:color="auto" w:fill="FFFFFF"/>
            <w:tcMar>
              <w:top w:w="0" w:type="dxa"/>
              <w:left w:w="0" w:type="dxa"/>
              <w:bottom w:w="0" w:type="dxa"/>
              <w:right w:w="0" w:type="dxa"/>
            </w:tcMar>
            <w:vAlign w:val="center"/>
          </w:tcPr>
          <w:p w14:paraId="34B479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0A9F3721"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2958769" w14:textId="77777777">
        <w:trPr>
          <w:cantSplit/>
          <w:jc w:val="center"/>
        </w:trPr>
        <w:tc>
          <w:tcPr>
            <w:tcW w:w="1800" w:type="dxa"/>
            <w:shd w:val="clear" w:color="auto" w:fill="EFEFEF"/>
            <w:tcMar>
              <w:top w:w="0" w:type="dxa"/>
              <w:left w:w="0" w:type="dxa"/>
              <w:bottom w:w="0" w:type="dxa"/>
              <w:right w:w="0" w:type="dxa"/>
            </w:tcMar>
            <w:vAlign w:val="center"/>
          </w:tcPr>
          <w:p w14:paraId="78FF19C8"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800" w:type="dxa"/>
            <w:shd w:val="clear" w:color="auto" w:fill="EFEFEF"/>
            <w:tcMar>
              <w:top w:w="0" w:type="dxa"/>
              <w:left w:w="0" w:type="dxa"/>
              <w:bottom w:w="0" w:type="dxa"/>
              <w:right w:w="0" w:type="dxa"/>
            </w:tcMar>
            <w:vAlign w:val="center"/>
          </w:tcPr>
          <w:p w14:paraId="6D8D0145" w14:textId="77777777" w:rsidR="00D37691" w:rsidRDefault="004E3872">
            <w:pPr>
              <w:spacing w:before="100" w:after="100"/>
              <w:ind w:left="100" w:right="100"/>
              <w:jc w:val="right"/>
            </w:pPr>
            <w:r>
              <w:rPr>
                <w:rFonts w:ascii="Helvetica" w:eastAsia="Helvetica" w:hAnsi="Helvetica" w:cs="Helvetica"/>
                <w:color w:val="000000"/>
                <w:sz w:val="18"/>
                <w:szCs w:val="18"/>
              </w:rPr>
              <w:t>273</w:t>
            </w:r>
          </w:p>
        </w:tc>
        <w:tc>
          <w:tcPr>
            <w:tcW w:w="1800" w:type="dxa"/>
            <w:shd w:val="clear" w:color="auto" w:fill="EFEFEF"/>
            <w:tcMar>
              <w:top w:w="0" w:type="dxa"/>
              <w:left w:w="0" w:type="dxa"/>
              <w:bottom w:w="0" w:type="dxa"/>
              <w:right w:w="0" w:type="dxa"/>
            </w:tcMar>
            <w:vAlign w:val="center"/>
          </w:tcPr>
          <w:p w14:paraId="55769865" w14:textId="77777777" w:rsidR="00D37691" w:rsidRDefault="004E3872">
            <w:pPr>
              <w:spacing w:before="100" w:after="100"/>
              <w:ind w:left="100" w:right="100"/>
            </w:pPr>
            <w:r>
              <w:rPr>
                <w:rFonts w:ascii="Helvetica" w:eastAsia="Helvetica" w:hAnsi="Helvetica" w:cs="Helvetica"/>
                <w:color w:val="000000"/>
                <w:sz w:val="18"/>
                <w:szCs w:val="18"/>
              </w:rPr>
              <w:t>Unmeasured / Unnoticed / Unconscious</w:t>
            </w:r>
          </w:p>
        </w:tc>
        <w:tc>
          <w:tcPr>
            <w:tcW w:w="1800" w:type="dxa"/>
            <w:shd w:val="clear" w:color="auto" w:fill="EFEFEF"/>
            <w:tcMar>
              <w:top w:w="0" w:type="dxa"/>
              <w:left w:w="0" w:type="dxa"/>
              <w:bottom w:w="0" w:type="dxa"/>
              <w:right w:w="0" w:type="dxa"/>
            </w:tcMar>
            <w:vAlign w:val="center"/>
          </w:tcPr>
          <w:p w14:paraId="41C13CEC"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EFEFEF"/>
            <w:tcMar>
              <w:top w:w="0" w:type="dxa"/>
              <w:left w:w="0" w:type="dxa"/>
              <w:bottom w:w="0" w:type="dxa"/>
              <w:right w:w="0" w:type="dxa"/>
            </w:tcMar>
            <w:vAlign w:val="center"/>
          </w:tcPr>
          <w:p w14:paraId="2D4B089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0CC1750" w14:textId="77777777">
        <w:trPr>
          <w:cantSplit/>
          <w:jc w:val="center"/>
        </w:trPr>
        <w:tc>
          <w:tcPr>
            <w:tcW w:w="1800" w:type="dxa"/>
            <w:shd w:val="clear" w:color="auto" w:fill="FFFFFF"/>
            <w:tcMar>
              <w:top w:w="0" w:type="dxa"/>
              <w:left w:w="0" w:type="dxa"/>
              <w:bottom w:w="0" w:type="dxa"/>
              <w:right w:w="0" w:type="dxa"/>
            </w:tcMar>
            <w:vAlign w:val="center"/>
          </w:tcPr>
          <w:p w14:paraId="2D7898F8" w14:textId="77777777" w:rsidR="00D37691" w:rsidRDefault="004E3872">
            <w:pPr>
              <w:spacing w:before="100" w:after="100"/>
              <w:ind w:left="100" w:right="100"/>
            </w:pPr>
            <w:r>
              <w:rPr>
                <w:rFonts w:ascii="Helvetica" w:eastAsia="Helvetica" w:hAnsi="Helvetica" w:cs="Helvetica"/>
                <w:color w:val="000000"/>
                <w:sz w:val="18"/>
                <w:szCs w:val="18"/>
              </w:rPr>
              <w:t>Local neuro-deficit</w:t>
            </w:r>
          </w:p>
        </w:tc>
        <w:tc>
          <w:tcPr>
            <w:tcW w:w="1800" w:type="dxa"/>
            <w:shd w:val="clear" w:color="auto" w:fill="FFFFFF"/>
            <w:tcMar>
              <w:top w:w="0" w:type="dxa"/>
              <w:left w:w="0" w:type="dxa"/>
              <w:bottom w:w="0" w:type="dxa"/>
              <w:right w:w="0" w:type="dxa"/>
            </w:tcMar>
            <w:vAlign w:val="center"/>
          </w:tcPr>
          <w:p w14:paraId="0691230F" w14:textId="77777777" w:rsidR="00D37691" w:rsidRDefault="004E3872">
            <w:pPr>
              <w:spacing w:before="100" w:after="100"/>
              <w:ind w:left="100" w:right="100"/>
              <w:jc w:val="right"/>
            </w:pPr>
            <w:r>
              <w:rPr>
                <w:rFonts w:ascii="Helvetica" w:eastAsia="Helvetica" w:hAnsi="Helvetica" w:cs="Helvetica"/>
                <w:color w:val="000000"/>
                <w:sz w:val="18"/>
                <w:szCs w:val="18"/>
              </w:rPr>
              <w:t>17</w:t>
            </w:r>
          </w:p>
        </w:tc>
        <w:tc>
          <w:tcPr>
            <w:tcW w:w="1800" w:type="dxa"/>
            <w:shd w:val="clear" w:color="auto" w:fill="FFFFFF"/>
            <w:tcMar>
              <w:top w:w="0" w:type="dxa"/>
              <w:left w:w="0" w:type="dxa"/>
              <w:bottom w:w="0" w:type="dxa"/>
              <w:right w:w="0" w:type="dxa"/>
            </w:tcMar>
            <w:vAlign w:val="center"/>
          </w:tcPr>
          <w:p w14:paraId="08FABC70" w14:textId="77777777" w:rsidR="00D37691" w:rsidRDefault="004E3872">
            <w:pPr>
              <w:spacing w:before="100" w:after="100"/>
              <w:ind w:left="100" w:right="100"/>
            </w:pPr>
            <w:r>
              <w:rPr>
                <w:rFonts w:ascii="Helvetica" w:eastAsia="Helvetica" w:hAnsi="Helvetica" w:cs="Helvetica"/>
                <w:color w:val="000000"/>
                <w:sz w:val="18"/>
                <w:szCs w:val="18"/>
              </w:rPr>
              <w:t>Unconscious</w:t>
            </w:r>
          </w:p>
        </w:tc>
        <w:tc>
          <w:tcPr>
            <w:tcW w:w="1800" w:type="dxa"/>
            <w:shd w:val="clear" w:color="auto" w:fill="FFFFFF"/>
            <w:tcMar>
              <w:top w:w="0" w:type="dxa"/>
              <w:left w:w="0" w:type="dxa"/>
              <w:bottom w:w="0" w:type="dxa"/>
              <w:right w:w="0" w:type="dxa"/>
            </w:tcMar>
            <w:vAlign w:val="center"/>
          </w:tcPr>
          <w:p w14:paraId="161BBAD4"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FFFFFF"/>
            <w:tcMar>
              <w:top w:w="0" w:type="dxa"/>
              <w:left w:w="0" w:type="dxa"/>
              <w:bottom w:w="0" w:type="dxa"/>
              <w:right w:w="0" w:type="dxa"/>
            </w:tcMar>
            <w:vAlign w:val="center"/>
          </w:tcPr>
          <w:p w14:paraId="40DB1BF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2694ED4" w14:textId="77777777">
        <w:trPr>
          <w:cantSplit/>
          <w:jc w:val="center"/>
        </w:trPr>
        <w:tc>
          <w:tcPr>
            <w:tcW w:w="1800" w:type="dxa"/>
            <w:shd w:val="clear" w:color="auto" w:fill="EFEFEF"/>
            <w:tcMar>
              <w:top w:w="0" w:type="dxa"/>
              <w:left w:w="0" w:type="dxa"/>
              <w:bottom w:w="0" w:type="dxa"/>
              <w:right w:w="0" w:type="dxa"/>
            </w:tcMar>
            <w:vAlign w:val="center"/>
          </w:tcPr>
          <w:p w14:paraId="20A73055" w14:textId="77777777" w:rsidR="00D37691" w:rsidRDefault="004E3872">
            <w:pPr>
              <w:spacing w:before="100" w:after="100"/>
              <w:ind w:left="100" w:right="100"/>
            </w:pPr>
            <w:r>
              <w:rPr>
                <w:rFonts w:ascii="Helvetica" w:eastAsia="Helvetica" w:hAnsi="Helvetica" w:cs="Helvetica"/>
                <w:color w:val="000000"/>
                <w:sz w:val="18"/>
                <w:szCs w:val="18"/>
              </w:rPr>
              <w:t>Glasgow Coma Score</w:t>
            </w:r>
          </w:p>
        </w:tc>
        <w:tc>
          <w:tcPr>
            <w:tcW w:w="1800" w:type="dxa"/>
            <w:shd w:val="clear" w:color="auto" w:fill="EFEFEF"/>
            <w:tcMar>
              <w:top w:w="0" w:type="dxa"/>
              <w:left w:w="0" w:type="dxa"/>
              <w:bottom w:w="0" w:type="dxa"/>
              <w:right w:w="0" w:type="dxa"/>
            </w:tcMar>
            <w:vAlign w:val="center"/>
          </w:tcPr>
          <w:p w14:paraId="48F5DF4E"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1B84968B" w14:textId="77777777" w:rsidR="00D37691" w:rsidRDefault="004E3872">
            <w:pPr>
              <w:spacing w:before="100" w:after="100"/>
              <w:ind w:left="100" w:right="100"/>
            </w:pPr>
            <w:r>
              <w:rPr>
                <w:rFonts w:ascii="Helvetica" w:eastAsia="Helvetica" w:hAnsi="Helvetica" w:cs="Helvetica"/>
                <w:color w:val="000000"/>
                <w:sz w:val="18"/>
                <w:szCs w:val="18"/>
              </w:rPr>
              <w:t>Unconscious (GCSV) / Blinded (GCSE) / Unmeasured</w:t>
            </w:r>
          </w:p>
        </w:tc>
        <w:tc>
          <w:tcPr>
            <w:tcW w:w="1800" w:type="dxa"/>
            <w:shd w:val="clear" w:color="auto" w:fill="EFEFEF"/>
            <w:tcMar>
              <w:top w:w="0" w:type="dxa"/>
              <w:left w:w="0" w:type="dxa"/>
              <w:bottom w:w="0" w:type="dxa"/>
              <w:right w:w="0" w:type="dxa"/>
            </w:tcMar>
            <w:vAlign w:val="center"/>
          </w:tcPr>
          <w:p w14:paraId="489018DB"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5B16528A"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40300166" w14:textId="77777777">
        <w:trPr>
          <w:cantSplit/>
          <w:jc w:val="center"/>
        </w:trPr>
        <w:tc>
          <w:tcPr>
            <w:tcW w:w="1800" w:type="dxa"/>
            <w:shd w:val="clear" w:color="auto" w:fill="FFFFFF"/>
            <w:tcMar>
              <w:top w:w="0" w:type="dxa"/>
              <w:left w:w="0" w:type="dxa"/>
              <w:bottom w:w="0" w:type="dxa"/>
              <w:right w:w="0" w:type="dxa"/>
            </w:tcMar>
            <w:vAlign w:val="center"/>
          </w:tcPr>
          <w:p w14:paraId="1D01D490"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800" w:type="dxa"/>
            <w:shd w:val="clear" w:color="auto" w:fill="FFFFFF"/>
            <w:tcMar>
              <w:top w:w="0" w:type="dxa"/>
              <w:left w:w="0" w:type="dxa"/>
              <w:bottom w:w="0" w:type="dxa"/>
              <w:right w:w="0" w:type="dxa"/>
            </w:tcMar>
            <w:vAlign w:val="center"/>
          </w:tcPr>
          <w:p w14:paraId="6A445EF8"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5BFC4BF3" w14:textId="77777777" w:rsidR="00D37691" w:rsidRDefault="004E3872">
            <w:pPr>
              <w:spacing w:before="100" w:after="100"/>
              <w:ind w:left="100" w:right="100"/>
            </w:pPr>
            <w:r>
              <w:rPr>
                <w:rFonts w:ascii="Helvetica" w:eastAsia="Helvetica" w:hAnsi="Helvetica" w:cs="Helvetica"/>
                <w:color w:val="000000"/>
                <w:sz w:val="18"/>
                <w:szCs w:val="18"/>
              </w:rPr>
              <w:t>Input error</w:t>
            </w:r>
          </w:p>
        </w:tc>
        <w:tc>
          <w:tcPr>
            <w:tcW w:w="1800" w:type="dxa"/>
            <w:shd w:val="clear" w:color="auto" w:fill="FFFFFF"/>
            <w:tcMar>
              <w:top w:w="0" w:type="dxa"/>
              <w:left w:w="0" w:type="dxa"/>
              <w:bottom w:w="0" w:type="dxa"/>
              <w:right w:w="0" w:type="dxa"/>
            </w:tcMar>
            <w:vAlign w:val="center"/>
          </w:tcPr>
          <w:p w14:paraId="78FA8CC7" w14:textId="77777777" w:rsidR="00D37691" w:rsidRDefault="004E3872">
            <w:pPr>
              <w:spacing w:before="100" w:after="100"/>
              <w:ind w:left="100" w:right="100"/>
            </w:pPr>
            <w:r>
              <w:rPr>
                <w:rFonts w:ascii="Helvetica" w:eastAsia="Helvetica" w:hAnsi="Helvetica" w:cs="Helvetica"/>
                <w:color w:val="000000"/>
                <w:sz w:val="18"/>
                <w:szCs w:val="18"/>
              </w:rPr>
              <w:t>MCAR/MAR</w:t>
            </w:r>
          </w:p>
        </w:tc>
        <w:tc>
          <w:tcPr>
            <w:tcW w:w="1800" w:type="dxa"/>
            <w:shd w:val="clear" w:color="auto" w:fill="FFFFFF"/>
            <w:tcMar>
              <w:top w:w="0" w:type="dxa"/>
              <w:left w:w="0" w:type="dxa"/>
              <w:bottom w:w="0" w:type="dxa"/>
              <w:right w:w="0" w:type="dxa"/>
            </w:tcMar>
            <w:vAlign w:val="center"/>
          </w:tcPr>
          <w:p w14:paraId="3EF7B6E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B8B165D" w14:textId="77777777">
        <w:trPr>
          <w:cantSplit/>
          <w:jc w:val="center"/>
        </w:trPr>
        <w:tc>
          <w:tcPr>
            <w:tcW w:w="1800" w:type="dxa"/>
            <w:shd w:val="clear" w:color="auto" w:fill="EFEFEF"/>
            <w:tcMar>
              <w:top w:w="0" w:type="dxa"/>
              <w:left w:w="0" w:type="dxa"/>
              <w:bottom w:w="0" w:type="dxa"/>
              <w:right w:w="0" w:type="dxa"/>
            </w:tcMar>
            <w:vAlign w:val="center"/>
          </w:tcPr>
          <w:p w14:paraId="0CB28538" w14:textId="77777777" w:rsidR="00D37691" w:rsidRDefault="004E3872">
            <w:pPr>
              <w:spacing w:before="100" w:after="100"/>
              <w:ind w:left="100" w:right="100"/>
            </w:pPr>
            <w:r>
              <w:rPr>
                <w:rFonts w:ascii="Helvetica" w:eastAsia="Helvetica" w:hAnsi="Helvetica" w:cs="Helvetica"/>
                <w:color w:val="000000"/>
                <w:sz w:val="18"/>
                <w:szCs w:val="18"/>
              </w:rPr>
              <w:t>Illness days</w:t>
            </w:r>
          </w:p>
        </w:tc>
        <w:tc>
          <w:tcPr>
            <w:tcW w:w="1800" w:type="dxa"/>
            <w:shd w:val="clear" w:color="auto" w:fill="EFEFEF"/>
            <w:tcMar>
              <w:top w:w="0" w:type="dxa"/>
              <w:left w:w="0" w:type="dxa"/>
              <w:bottom w:w="0" w:type="dxa"/>
              <w:right w:w="0" w:type="dxa"/>
            </w:tcMar>
            <w:vAlign w:val="center"/>
          </w:tcPr>
          <w:p w14:paraId="37AD5CAF" w14:textId="77777777" w:rsidR="00D37691" w:rsidRDefault="004E3872">
            <w:pPr>
              <w:spacing w:before="100" w:after="100"/>
              <w:ind w:left="100" w:right="100"/>
              <w:jc w:val="right"/>
            </w:pPr>
            <w:r>
              <w:rPr>
                <w:rFonts w:ascii="Helvetica" w:eastAsia="Helvetica" w:hAnsi="Helvetica" w:cs="Helvetica"/>
                <w:color w:val="000000"/>
                <w:sz w:val="18"/>
                <w:szCs w:val="18"/>
              </w:rPr>
              <w:t>29</w:t>
            </w:r>
          </w:p>
        </w:tc>
        <w:tc>
          <w:tcPr>
            <w:tcW w:w="1800" w:type="dxa"/>
            <w:shd w:val="clear" w:color="auto" w:fill="EFEFEF"/>
            <w:tcMar>
              <w:top w:w="0" w:type="dxa"/>
              <w:left w:w="0" w:type="dxa"/>
              <w:bottom w:w="0" w:type="dxa"/>
              <w:right w:w="0" w:type="dxa"/>
            </w:tcMar>
            <w:vAlign w:val="center"/>
          </w:tcPr>
          <w:p w14:paraId="10C966EA" w14:textId="77777777" w:rsidR="00D37691" w:rsidRDefault="004E3872">
            <w:pPr>
              <w:spacing w:before="100" w:after="100"/>
              <w:ind w:left="100" w:right="100"/>
            </w:pPr>
            <w:r>
              <w:rPr>
                <w:rFonts w:ascii="Helvetica" w:eastAsia="Helvetica" w:hAnsi="Helvetica" w:cs="Helvetica"/>
                <w:color w:val="000000"/>
                <w:sz w:val="18"/>
                <w:szCs w:val="18"/>
              </w:rPr>
              <w:t>Patients forget / Unconscious</w:t>
            </w:r>
          </w:p>
        </w:tc>
        <w:tc>
          <w:tcPr>
            <w:tcW w:w="1800" w:type="dxa"/>
            <w:shd w:val="clear" w:color="auto" w:fill="EFEFEF"/>
            <w:tcMar>
              <w:top w:w="0" w:type="dxa"/>
              <w:left w:w="0" w:type="dxa"/>
              <w:bottom w:w="0" w:type="dxa"/>
              <w:right w:w="0" w:type="dxa"/>
            </w:tcMar>
            <w:vAlign w:val="center"/>
          </w:tcPr>
          <w:p w14:paraId="197DE179"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0D3F96D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62E922C" w14:textId="77777777">
        <w:trPr>
          <w:cantSplit/>
          <w:jc w:val="center"/>
        </w:trPr>
        <w:tc>
          <w:tcPr>
            <w:tcW w:w="1800" w:type="dxa"/>
            <w:shd w:val="clear" w:color="auto" w:fill="FFFFFF"/>
            <w:tcMar>
              <w:top w:w="0" w:type="dxa"/>
              <w:left w:w="0" w:type="dxa"/>
              <w:bottom w:w="0" w:type="dxa"/>
              <w:right w:w="0" w:type="dxa"/>
            </w:tcMar>
            <w:vAlign w:val="center"/>
          </w:tcPr>
          <w:p w14:paraId="01E5E094" w14:textId="77777777" w:rsidR="00D37691" w:rsidRDefault="004E3872">
            <w:pPr>
              <w:spacing w:before="100" w:after="100"/>
              <w:ind w:left="100" w:right="100"/>
            </w:pPr>
            <w:r>
              <w:rPr>
                <w:rFonts w:ascii="Helvetica" w:eastAsia="Helvetica" w:hAnsi="Helvetica" w:cs="Helvetica"/>
                <w:color w:val="000000"/>
                <w:sz w:val="18"/>
                <w:szCs w:val="18"/>
              </w:rPr>
              <w:t>Blood Lymphocyte</w:t>
            </w:r>
          </w:p>
        </w:tc>
        <w:tc>
          <w:tcPr>
            <w:tcW w:w="1800" w:type="dxa"/>
            <w:shd w:val="clear" w:color="auto" w:fill="FFFFFF"/>
            <w:tcMar>
              <w:top w:w="0" w:type="dxa"/>
              <w:left w:w="0" w:type="dxa"/>
              <w:bottom w:w="0" w:type="dxa"/>
              <w:right w:w="0" w:type="dxa"/>
            </w:tcMar>
            <w:vAlign w:val="center"/>
          </w:tcPr>
          <w:p w14:paraId="6AE54BBB"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79972717"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FFFFFF"/>
            <w:tcMar>
              <w:top w:w="0" w:type="dxa"/>
              <w:left w:w="0" w:type="dxa"/>
              <w:bottom w:w="0" w:type="dxa"/>
              <w:right w:w="0" w:type="dxa"/>
            </w:tcMar>
            <w:vAlign w:val="center"/>
          </w:tcPr>
          <w:p w14:paraId="36C38C53"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FFFFFF"/>
            <w:tcMar>
              <w:top w:w="0" w:type="dxa"/>
              <w:left w:w="0" w:type="dxa"/>
              <w:bottom w:w="0" w:type="dxa"/>
              <w:right w:w="0" w:type="dxa"/>
            </w:tcMar>
            <w:vAlign w:val="center"/>
          </w:tcPr>
          <w:p w14:paraId="06EB2672"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99824AB" w14:textId="77777777">
        <w:trPr>
          <w:cantSplit/>
          <w:jc w:val="center"/>
        </w:trPr>
        <w:tc>
          <w:tcPr>
            <w:tcW w:w="1800" w:type="dxa"/>
            <w:shd w:val="clear" w:color="auto" w:fill="EFEFEF"/>
            <w:tcMar>
              <w:top w:w="0" w:type="dxa"/>
              <w:left w:w="0" w:type="dxa"/>
              <w:bottom w:w="0" w:type="dxa"/>
              <w:right w:w="0" w:type="dxa"/>
            </w:tcMar>
            <w:vAlign w:val="center"/>
          </w:tcPr>
          <w:p w14:paraId="43AA62A6" w14:textId="77777777" w:rsidR="00D37691" w:rsidRDefault="004E3872">
            <w:pPr>
              <w:spacing w:before="100" w:after="100"/>
              <w:ind w:left="100" w:right="100"/>
            </w:pPr>
            <w:r>
              <w:rPr>
                <w:rFonts w:ascii="Helvetica" w:eastAsia="Helvetica" w:hAnsi="Helvetica" w:cs="Helvetica"/>
                <w:color w:val="000000"/>
                <w:sz w:val="18"/>
                <w:szCs w:val="18"/>
              </w:rPr>
              <w:t>Blood Neutrophil</w:t>
            </w:r>
          </w:p>
        </w:tc>
        <w:tc>
          <w:tcPr>
            <w:tcW w:w="1800" w:type="dxa"/>
            <w:shd w:val="clear" w:color="auto" w:fill="EFEFEF"/>
            <w:tcMar>
              <w:top w:w="0" w:type="dxa"/>
              <w:left w:w="0" w:type="dxa"/>
              <w:bottom w:w="0" w:type="dxa"/>
              <w:right w:w="0" w:type="dxa"/>
            </w:tcMar>
            <w:vAlign w:val="center"/>
          </w:tcPr>
          <w:p w14:paraId="7A974AC6"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191C9148"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77FE3AAA"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6F1D7ED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6F3C9FF2" w14:textId="77777777">
        <w:trPr>
          <w:cantSplit/>
          <w:jc w:val="center"/>
        </w:trPr>
        <w:tc>
          <w:tcPr>
            <w:tcW w:w="1800" w:type="dxa"/>
            <w:shd w:val="clear" w:color="auto" w:fill="FFFFFF"/>
            <w:tcMar>
              <w:top w:w="0" w:type="dxa"/>
              <w:left w:w="0" w:type="dxa"/>
              <w:bottom w:w="0" w:type="dxa"/>
              <w:right w:w="0" w:type="dxa"/>
            </w:tcMar>
            <w:vAlign w:val="center"/>
          </w:tcPr>
          <w:p w14:paraId="3CC3AC3B" w14:textId="77777777" w:rsidR="00D37691" w:rsidRDefault="004E3872">
            <w:pPr>
              <w:spacing w:before="100" w:after="100"/>
              <w:ind w:left="100" w:right="100"/>
            </w:pPr>
            <w:r>
              <w:rPr>
                <w:rFonts w:ascii="Helvetica" w:eastAsia="Helvetica" w:hAnsi="Helvetica" w:cs="Helvetica"/>
                <w:color w:val="000000"/>
                <w:sz w:val="18"/>
                <w:szCs w:val="18"/>
              </w:rPr>
              <w:t>Blood Glucose</w:t>
            </w:r>
          </w:p>
        </w:tc>
        <w:tc>
          <w:tcPr>
            <w:tcW w:w="1800" w:type="dxa"/>
            <w:shd w:val="clear" w:color="auto" w:fill="FFFFFF"/>
            <w:tcMar>
              <w:top w:w="0" w:type="dxa"/>
              <w:left w:w="0" w:type="dxa"/>
              <w:bottom w:w="0" w:type="dxa"/>
              <w:right w:w="0" w:type="dxa"/>
            </w:tcMar>
            <w:vAlign w:val="center"/>
          </w:tcPr>
          <w:p w14:paraId="39B333CB" w14:textId="77777777" w:rsidR="00D37691" w:rsidRDefault="004E3872">
            <w:pPr>
              <w:spacing w:before="100" w:after="100"/>
              <w:ind w:left="100" w:right="100"/>
              <w:jc w:val="right"/>
            </w:pPr>
            <w:r>
              <w:rPr>
                <w:rFonts w:ascii="Helvetica" w:eastAsia="Helvetica" w:hAnsi="Helvetica" w:cs="Helvetica"/>
                <w:color w:val="000000"/>
                <w:sz w:val="18"/>
                <w:szCs w:val="18"/>
              </w:rPr>
              <w:t>7</w:t>
            </w:r>
          </w:p>
        </w:tc>
        <w:tc>
          <w:tcPr>
            <w:tcW w:w="1800" w:type="dxa"/>
            <w:shd w:val="clear" w:color="auto" w:fill="FFFFFF"/>
            <w:tcMar>
              <w:top w:w="0" w:type="dxa"/>
              <w:left w:w="0" w:type="dxa"/>
              <w:bottom w:w="0" w:type="dxa"/>
              <w:right w:w="0" w:type="dxa"/>
            </w:tcMar>
            <w:vAlign w:val="center"/>
          </w:tcPr>
          <w:p w14:paraId="2AD6BCDA" w14:textId="77777777" w:rsidR="00D37691" w:rsidRDefault="004E3872">
            <w:pPr>
              <w:spacing w:before="100" w:after="100"/>
              <w:ind w:left="100" w:right="100"/>
            </w:pPr>
            <w:r>
              <w:rPr>
                <w:rFonts w:ascii="Helvetica" w:eastAsia="Helvetica" w:hAnsi="Helvetica" w:cs="Helvetica"/>
                <w:color w:val="000000"/>
                <w:sz w:val="18"/>
                <w:szCs w:val="18"/>
              </w:rPr>
              <w:t>Most likely input error / Unmeasured (premature death)</w:t>
            </w:r>
          </w:p>
        </w:tc>
        <w:tc>
          <w:tcPr>
            <w:tcW w:w="1800" w:type="dxa"/>
            <w:shd w:val="clear" w:color="auto" w:fill="FFFFFF"/>
            <w:tcMar>
              <w:top w:w="0" w:type="dxa"/>
              <w:left w:w="0" w:type="dxa"/>
              <w:bottom w:w="0" w:type="dxa"/>
              <w:right w:w="0" w:type="dxa"/>
            </w:tcMar>
            <w:vAlign w:val="center"/>
          </w:tcPr>
          <w:p w14:paraId="0B17C3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29AD0F9C"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FBE6573" w14:textId="77777777">
        <w:trPr>
          <w:cantSplit/>
          <w:jc w:val="center"/>
        </w:trPr>
        <w:tc>
          <w:tcPr>
            <w:tcW w:w="1800" w:type="dxa"/>
            <w:shd w:val="clear" w:color="auto" w:fill="EFEFEF"/>
            <w:tcMar>
              <w:top w:w="0" w:type="dxa"/>
              <w:left w:w="0" w:type="dxa"/>
              <w:bottom w:w="0" w:type="dxa"/>
              <w:right w:w="0" w:type="dxa"/>
            </w:tcMar>
            <w:vAlign w:val="center"/>
          </w:tcPr>
          <w:p w14:paraId="03D103AC"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800" w:type="dxa"/>
            <w:shd w:val="clear" w:color="auto" w:fill="EFEFEF"/>
            <w:tcMar>
              <w:top w:w="0" w:type="dxa"/>
              <w:left w:w="0" w:type="dxa"/>
              <w:bottom w:w="0" w:type="dxa"/>
              <w:right w:w="0" w:type="dxa"/>
            </w:tcMar>
            <w:vAlign w:val="center"/>
          </w:tcPr>
          <w:p w14:paraId="0486A199"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3BF22254"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531BCFC0"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6CFDCD6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66BB402" w14:textId="77777777">
        <w:trPr>
          <w:cantSplit/>
          <w:jc w:val="center"/>
        </w:trPr>
        <w:tc>
          <w:tcPr>
            <w:tcW w:w="1800" w:type="dxa"/>
            <w:shd w:val="clear" w:color="auto" w:fill="FFFFFF"/>
            <w:tcMar>
              <w:top w:w="0" w:type="dxa"/>
              <w:left w:w="0" w:type="dxa"/>
              <w:bottom w:w="0" w:type="dxa"/>
              <w:right w:w="0" w:type="dxa"/>
            </w:tcMar>
            <w:vAlign w:val="center"/>
          </w:tcPr>
          <w:p w14:paraId="2646D60E" w14:textId="77777777" w:rsidR="00D37691" w:rsidRDefault="004E3872">
            <w:pPr>
              <w:spacing w:before="100" w:after="100"/>
              <w:ind w:left="100" w:right="100"/>
            </w:pPr>
            <w:r>
              <w:rPr>
                <w:rFonts w:ascii="Helvetica" w:eastAsia="Helvetica" w:hAnsi="Helvetica" w:cs="Helvetica"/>
                <w:color w:val="000000"/>
                <w:sz w:val="18"/>
                <w:szCs w:val="18"/>
              </w:rPr>
              <w:t>CSF lymphocyte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68E926F"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26945A68"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FFFFFF"/>
            <w:tcMar>
              <w:top w:w="0" w:type="dxa"/>
              <w:left w:w="0" w:type="dxa"/>
              <w:bottom w:w="0" w:type="dxa"/>
              <w:right w:w="0" w:type="dxa"/>
            </w:tcMar>
            <w:vAlign w:val="center"/>
          </w:tcPr>
          <w:p w14:paraId="245D1675"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FFFFFF"/>
            <w:tcMar>
              <w:top w:w="0" w:type="dxa"/>
              <w:left w:w="0" w:type="dxa"/>
              <w:bottom w:w="0" w:type="dxa"/>
              <w:right w:w="0" w:type="dxa"/>
            </w:tcMar>
            <w:vAlign w:val="center"/>
          </w:tcPr>
          <w:p w14:paraId="223355B5"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2430688D" w14:textId="77777777">
        <w:trPr>
          <w:cantSplit/>
          <w:jc w:val="center"/>
        </w:trPr>
        <w:tc>
          <w:tcPr>
            <w:tcW w:w="1800" w:type="dxa"/>
            <w:shd w:val="clear" w:color="auto" w:fill="EFEFEF"/>
            <w:tcMar>
              <w:top w:w="0" w:type="dxa"/>
              <w:left w:w="0" w:type="dxa"/>
              <w:bottom w:w="0" w:type="dxa"/>
              <w:right w:w="0" w:type="dxa"/>
            </w:tcMar>
            <w:vAlign w:val="center"/>
          </w:tcPr>
          <w:p w14:paraId="0CE56D7F" w14:textId="77777777" w:rsidR="00D37691" w:rsidRDefault="004E3872">
            <w:pPr>
              <w:spacing w:before="100" w:after="100"/>
              <w:ind w:left="100" w:right="100"/>
            </w:pPr>
            <w:r>
              <w:rPr>
                <w:rFonts w:ascii="Helvetica" w:eastAsia="Helvetica" w:hAnsi="Helvetica" w:cs="Helvetica"/>
                <w:color w:val="000000"/>
                <w:sz w:val="18"/>
                <w:szCs w:val="18"/>
              </w:rPr>
              <w:t>CSF neutrophil count</w:t>
            </w:r>
            <w:r>
              <w:rPr>
                <w:rFonts w:ascii="Helvetica" w:eastAsia="Helvetica" w:hAnsi="Helvetica" w:cs="Helvetica"/>
                <w:color w:val="000000"/>
                <w:sz w:val="18"/>
                <w:szCs w:val="18"/>
                <w:vertAlign w:val="superscript"/>
              </w:rPr>
              <w:t>1</w:t>
            </w:r>
          </w:p>
        </w:tc>
        <w:tc>
          <w:tcPr>
            <w:tcW w:w="1800" w:type="dxa"/>
            <w:shd w:val="clear" w:color="auto" w:fill="EFEFEF"/>
            <w:tcMar>
              <w:top w:w="0" w:type="dxa"/>
              <w:left w:w="0" w:type="dxa"/>
              <w:bottom w:w="0" w:type="dxa"/>
              <w:right w:w="0" w:type="dxa"/>
            </w:tcMar>
            <w:vAlign w:val="center"/>
          </w:tcPr>
          <w:p w14:paraId="58A66086"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01D1E826"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EFEFEF"/>
            <w:tcMar>
              <w:top w:w="0" w:type="dxa"/>
              <w:left w:w="0" w:type="dxa"/>
              <w:bottom w:w="0" w:type="dxa"/>
              <w:right w:w="0" w:type="dxa"/>
            </w:tcMar>
            <w:vAlign w:val="center"/>
          </w:tcPr>
          <w:p w14:paraId="6CC3A9C2"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EFEFEF"/>
            <w:tcMar>
              <w:top w:w="0" w:type="dxa"/>
              <w:left w:w="0" w:type="dxa"/>
              <w:bottom w:w="0" w:type="dxa"/>
              <w:right w:w="0" w:type="dxa"/>
            </w:tcMar>
            <w:vAlign w:val="center"/>
          </w:tcPr>
          <w:p w14:paraId="29545AE9"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097DCD93" w14:textId="77777777">
        <w:trPr>
          <w:cantSplit/>
          <w:jc w:val="center"/>
        </w:trPr>
        <w:tc>
          <w:tcPr>
            <w:tcW w:w="1800" w:type="dxa"/>
            <w:shd w:val="clear" w:color="auto" w:fill="FFFFFF"/>
            <w:tcMar>
              <w:top w:w="0" w:type="dxa"/>
              <w:left w:w="0" w:type="dxa"/>
              <w:bottom w:w="0" w:type="dxa"/>
              <w:right w:w="0" w:type="dxa"/>
            </w:tcMar>
            <w:vAlign w:val="center"/>
          </w:tcPr>
          <w:p w14:paraId="70279CC5"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800" w:type="dxa"/>
            <w:shd w:val="clear" w:color="auto" w:fill="FFFFFF"/>
            <w:tcMar>
              <w:top w:w="0" w:type="dxa"/>
              <w:left w:w="0" w:type="dxa"/>
              <w:bottom w:w="0" w:type="dxa"/>
              <w:right w:w="0" w:type="dxa"/>
            </w:tcMar>
            <w:vAlign w:val="center"/>
          </w:tcPr>
          <w:p w14:paraId="3AB63092"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7A722661" w14:textId="77777777" w:rsidR="00D37691" w:rsidRDefault="004E3872">
            <w:pPr>
              <w:spacing w:before="100" w:after="100"/>
              <w:ind w:left="100" w:right="100"/>
            </w:pPr>
            <w:r>
              <w:rPr>
                <w:rFonts w:ascii="Helvetica" w:eastAsia="Helvetica" w:hAnsi="Helvetica" w:cs="Helvetica"/>
                <w:color w:val="000000"/>
                <w:sz w:val="18"/>
                <w:szCs w:val="18"/>
              </w:rPr>
              <w:t>Data input error / Unmeasured(premature death)</w:t>
            </w:r>
          </w:p>
        </w:tc>
        <w:tc>
          <w:tcPr>
            <w:tcW w:w="1800" w:type="dxa"/>
            <w:shd w:val="clear" w:color="auto" w:fill="FFFFFF"/>
            <w:tcMar>
              <w:top w:w="0" w:type="dxa"/>
              <w:left w:w="0" w:type="dxa"/>
              <w:bottom w:w="0" w:type="dxa"/>
              <w:right w:w="0" w:type="dxa"/>
            </w:tcMar>
            <w:vAlign w:val="center"/>
          </w:tcPr>
          <w:p w14:paraId="0837532C"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4D7E833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95949DD" w14:textId="77777777">
        <w:trPr>
          <w:cantSplit/>
          <w:jc w:val="center"/>
        </w:trPr>
        <w:tc>
          <w:tcPr>
            <w:tcW w:w="1800" w:type="dxa"/>
            <w:shd w:val="clear" w:color="auto" w:fill="EFEFEF"/>
            <w:tcMar>
              <w:top w:w="0" w:type="dxa"/>
              <w:left w:w="0" w:type="dxa"/>
              <w:bottom w:w="0" w:type="dxa"/>
              <w:right w:w="0" w:type="dxa"/>
            </w:tcMar>
            <w:vAlign w:val="center"/>
          </w:tcPr>
          <w:p w14:paraId="3A44310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800" w:type="dxa"/>
            <w:shd w:val="clear" w:color="auto" w:fill="EFEFEF"/>
            <w:tcMar>
              <w:top w:w="0" w:type="dxa"/>
              <w:left w:w="0" w:type="dxa"/>
              <w:bottom w:w="0" w:type="dxa"/>
              <w:right w:w="0" w:type="dxa"/>
            </w:tcMar>
            <w:vAlign w:val="center"/>
          </w:tcPr>
          <w:p w14:paraId="6519D553"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2B19ADB1" w14:textId="77777777" w:rsidR="00D37691" w:rsidRDefault="004E3872">
            <w:pPr>
              <w:spacing w:before="100" w:after="100"/>
              <w:ind w:left="100" w:right="100"/>
            </w:pPr>
            <w:r>
              <w:rPr>
                <w:rFonts w:ascii="Helvetica" w:eastAsia="Helvetica" w:hAnsi="Helvetica" w:cs="Helvetica"/>
                <w:color w:val="000000"/>
                <w:sz w:val="18"/>
                <w:szCs w:val="18"/>
              </w:rPr>
              <w:t>Unmeasured(premature death)</w:t>
            </w:r>
          </w:p>
        </w:tc>
        <w:tc>
          <w:tcPr>
            <w:tcW w:w="1800" w:type="dxa"/>
            <w:shd w:val="clear" w:color="auto" w:fill="EFEFEF"/>
            <w:tcMar>
              <w:top w:w="0" w:type="dxa"/>
              <w:left w:w="0" w:type="dxa"/>
              <w:bottom w:w="0" w:type="dxa"/>
              <w:right w:w="0" w:type="dxa"/>
            </w:tcMar>
            <w:vAlign w:val="center"/>
          </w:tcPr>
          <w:p w14:paraId="13291F4B"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2BA2385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AF2DC1D" w14:textId="77777777">
        <w:trPr>
          <w:cantSplit/>
          <w:jc w:val="center"/>
        </w:trPr>
        <w:tc>
          <w:tcPr>
            <w:tcW w:w="1800" w:type="dxa"/>
            <w:shd w:val="clear" w:color="auto" w:fill="FFFFFF"/>
            <w:tcMar>
              <w:top w:w="0" w:type="dxa"/>
              <w:left w:w="0" w:type="dxa"/>
              <w:bottom w:w="0" w:type="dxa"/>
              <w:right w:w="0" w:type="dxa"/>
            </w:tcMar>
            <w:vAlign w:val="center"/>
          </w:tcPr>
          <w:p w14:paraId="41736359" w14:textId="77777777" w:rsidR="00D37691" w:rsidRDefault="004E3872">
            <w:pPr>
              <w:spacing w:before="100" w:after="100"/>
              <w:ind w:left="100" w:right="100"/>
            </w:pPr>
            <w:r>
              <w:rPr>
                <w:rFonts w:ascii="Helvetica" w:eastAsia="Helvetica" w:hAnsi="Helvetica" w:cs="Helvetica"/>
                <w:color w:val="000000"/>
                <w:sz w:val="18"/>
                <w:szCs w:val="18"/>
              </w:rPr>
              <w:t>CSF oseosinophil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2B732CA"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4924209C" w14:textId="77777777" w:rsidR="00D37691" w:rsidRDefault="004E3872">
            <w:pPr>
              <w:spacing w:before="100" w:after="100"/>
              <w:ind w:left="100" w:right="100"/>
            </w:pPr>
            <w:r>
              <w:rPr>
                <w:rFonts w:ascii="Helvetica" w:eastAsia="Helvetica" w:hAnsi="Helvetica" w:cs="Helvetica"/>
                <w:color w:val="000000"/>
                <w:sz w:val="18"/>
                <w:szCs w:val="18"/>
              </w:rPr>
              <w:t>Zero cell count</w:t>
            </w:r>
          </w:p>
        </w:tc>
        <w:tc>
          <w:tcPr>
            <w:tcW w:w="1800" w:type="dxa"/>
            <w:shd w:val="clear" w:color="auto" w:fill="FFFFFF"/>
            <w:tcMar>
              <w:top w:w="0" w:type="dxa"/>
              <w:left w:w="0" w:type="dxa"/>
              <w:bottom w:w="0" w:type="dxa"/>
              <w:right w:w="0" w:type="dxa"/>
            </w:tcMar>
            <w:vAlign w:val="center"/>
          </w:tcPr>
          <w:p w14:paraId="0A03E77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52D405E4"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237A21BC" w14:textId="77777777">
        <w:trPr>
          <w:cantSplit/>
          <w:jc w:val="center"/>
        </w:trPr>
        <w:tc>
          <w:tcPr>
            <w:tcW w:w="9000" w:type="dxa"/>
            <w:gridSpan w:val="5"/>
            <w:shd w:val="clear" w:color="auto" w:fill="CFCFCF"/>
            <w:tcMar>
              <w:top w:w="0" w:type="dxa"/>
              <w:left w:w="0" w:type="dxa"/>
              <w:bottom w:w="0" w:type="dxa"/>
              <w:right w:w="0" w:type="dxa"/>
            </w:tcMar>
            <w:vAlign w:val="center"/>
          </w:tcPr>
          <w:p w14:paraId="41F307AC" w14:textId="77777777" w:rsidR="00D37691" w:rsidRDefault="004E3872">
            <w:pPr>
              <w:spacing w:before="100" w:after="100"/>
              <w:ind w:left="100" w:right="100"/>
            </w:pPr>
            <w:r>
              <w:rPr>
                <w:rFonts w:ascii="Helvetica" w:eastAsia="Helvetica" w:hAnsi="Helvetica" w:cs="Helvetica"/>
                <w:b/>
                <w:color w:val="000000"/>
                <w:sz w:val="18"/>
                <w:szCs w:val="18"/>
                <w:vertAlign w:val="superscript"/>
              </w:rPr>
              <w:lastRenderedPageBreak/>
              <w:t>1</w:t>
            </w:r>
            <w:r>
              <w:rPr>
                <w:rFonts w:ascii="Helvetica" w:eastAsia="Helvetica" w:hAnsi="Helvetica" w:cs="Helvetica"/>
                <w:b/>
                <w:color w:val="000000"/>
                <w:sz w:val="18"/>
                <w:szCs w:val="18"/>
              </w:rPr>
              <w:t>CSF Cell counts are calculated as CSF white-cell count * Pct of Cell Type / 100; if very low, then either lymphocytes or neutrophils had values, the other were left missing; Missing oeosinophil count implies 0 cell.</w:t>
            </w:r>
          </w:p>
        </w:tc>
      </w:tr>
    </w:tbl>
    <w:p w14:paraId="1F6CF161" w14:textId="77777777" w:rsidR="00D37691" w:rsidRDefault="004E3872">
      <w:pPr>
        <w:pStyle w:val="BodyText"/>
      </w:pPr>
      <w:r>
        <w:t xml:space="preserve">We summaries our rationales and corresponding handling strategies in table </w:t>
      </w:r>
      <w:hyperlink w:anchor="missing-handling">
        <w:r>
          <w:fldChar w:fldCharType="begin"/>
        </w:r>
        <w:r>
          <w:instrText xml:space="preserve"> REF missing-handling \h</w:instrText>
        </w:r>
        <w:r>
          <w:fldChar w:fldCharType="end"/>
        </w:r>
      </w:hyperlink>
      <w:r>
        <w:t xml:space="preserve">. In the case where missing values were imputed, figure </w:t>
      </w:r>
      <w:hyperlink w:anchor="impute-model">
        <w:r>
          <w:fldChar w:fldCharType="begin"/>
        </w:r>
        <w:r>
          <w:instrText xml:space="preserve"> REF impute-model \h</w:instrText>
        </w:r>
        <w:r>
          <w:fldChar w:fldCharType="end"/>
        </w:r>
      </w:hyperlink>
      <w:r>
        <w:t xml:space="preserve"> depicts how those were sampled, together with their potential hyper-predictors. Note that due to Hamiltonian Monte Carlo (HMC)’s limitation, imputed LoGCS were treated as-is in sampling process, but were rounded when estimating model performance.</w:t>
      </w:r>
    </w:p>
    <w:p w14:paraId="3174E60A" w14:textId="77777777" w:rsidR="00D37691" w:rsidRDefault="004E3872">
      <w:pPr>
        <w:pStyle w:val="Figure"/>
      </w:pPr>
      <w:r>
        <w:rPr>
          <w:noProof/>
        </w:rPr>
        <w:drawing>
          <wp:inline distT="0" distB="0" distL="0" distR="0" wp14:anchorId="2887C71B" wp14:editId="7BEE1632">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14:paraId="6CA9D244" w14:textId="77777777" w:rsidR="00D37691" w:rsidRDefault="004E3872">
      <w:pPr>
        <w:pStyle w:val="ImageCaption"/>
      </w:pPr>
      <w:r>
        <w:t xml:space="preserve">Figure </w:t>
      </w:r>
      <w:bookmarkStart w:id="44" w:name="impute-model"/>
      <w:r>
        <w:fldChar w:fldCharType="begin"/>
      </w:r>
      <w:r>
        <w:instrText>SEQ fig \* Arabic</w:instrText>
      </w:r>
      <w:r>
        <w:fldChar w:fldCharType="end"/>
      </w:r>
      <w:bookmarkEnd w:id="44"/>
      <w:r>
        <w:t>: Imputation strategy for predictors. Variables in rectangular solid boxes were used in the model, in oval dashed were either compartments of composite ones or only contributed in the imputation model and were not included in the main model. Clustered covariables were imputed together in a multivariate regression. Arrows demonstrate a predictor-response correlation.</w:t>
      </w:r>
    </w:p>
    <w:p w14:paraId="49F4633A" w14:textId="77777777" w:rsidR="00D37691" w:rsidRDefault="004E3872">
      <w:pPr>
        <w:pStyle w:val="Heading3"/>
      </w:pPr>
      <w:bookmarkStart w:id="45" w:name="prior-choices"/>
      <w:bookmarkEnd w:id="41"/>
      <w:bookmarkEnd w:id="43"/>
      <w:r>
        <w:t>Prior choices</w:t>
      </w:r>
    </w:p>
    <w:p w14:paraId="3F8F90E5" w14:textId="77777777" w:rsidR="00D37691" w:rsidRDefault="004E3872">
      <w:pPr>
        <w:pStyle w:val="FirstParagraph"/>
      </w:pPr>
      <w:r>
        <w:t xml:space="preserve">Following Gelman’s recommendations (Stan Development Team n.d.), we chose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oMath>
      <w:r>
        <w:t xml:space="preserve"> as prior distributions for all intercepts and coefficients in the imputation model, except for LoGCS (E, V, and M) as their supports were constrained to [0,1]; in the latter case,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was chosen instead for the means, and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standard deviation.</w:t>
      </w:r>
    </w:p>
    <w:p w14:paraId="01B67F75" w14:textId="77777777" w:rsidR="00D37691" w:rsidRDefault="004E3872">
      <w:pPr>
        <w:pStyle w:val="BodyText"/>
      </w:pPr>
      <w:r>
        <w:t xml:space="preserve">Cholesky decomposition of the covariance matrix was sampled from a </w:t>
      </w:r>
      <w:r>
        <w:rPr>
          <w:i/>
          <w:iCs/>
        </w:rPr>
        <w:t>LKJ Correlation Cholesky</w:t>
      </w:r>
      <w:r>
        <w:t xml:space="preserve"> prior with </w:t>
      </w:r>
      <m:oMath>
        <m:r>
          <w:rPr>
            <w:rFonts w:ascii="Cambria Math" w:hAnsi="Cambria Math"/>
          </w:rPr>
          <m:t>scale</m:t>
        </m:r>
        <m:r>
          <m:rPr>
            <m:sty m:val="p"/>
          </m:rPr>
          <w:rPr>
            <w:rFonts w:ascii="Cambria Math" w:hAnsi="Cambria Math"/>
          </w:rPr>
          <m:t>=</m:t>
        </m:r>
        <m:r>
          <w:rPr>
            <w:rFonts w:ascii="Cambria Math" w:hAnsi="Cambria Math"/>
          </w:rPr>
          <m:t>4</m:t>
        </m:r>
      </m:oMath>
      <w:r>
        <w:t xml:space="preserve"> (Stan Development Team 2021b):</w:t>
      </w:r>
    </w:p>
    <w:p w14:paraId="51444BF2" w14:textId="77777777" w:rsidR="00D37691" w:rsidRDefault="004E3872">
      <w:pPr>
        <w:pStyle w:val="BodyText"/>
      </w:pPr>
      <m:oMathPara>
        <m:oMathParaPr>
          <m:jc m:val="center"/>
        </m:oMathParaPr>
        <m:oMath>
          <m:r>
            <w:rPr>
              <w:rFonts w:ascii="Cambria Math" w:hAnsi="Cambria Math"/>
            </w:rPr>
            <w:lastRenderedPageBreak/>
            <m:t>L</m:t>
          </m:r>
          <m:r>
            <m:rPr>
              <m:sty m:val="p"/>
            </m:rPr>
            <w:rPr>
              <w:rFonts w:ascii="Cambria Math" w:hAnsi="Cambria Math"/>
            </w:rPr>
            <m:t>∼</m:t>
          </m:r>
          <m:r>
            <w:rPr>
              <w:rFonts w:ascii="Cambria Math" w:hAnsi="Cambria Math"/>
            </w:rPr>
            <m:t>LKJCorrCholesky</m:t>
          </m:r>
          <m:d>
            <m:dPr>
              <m:ctrlPr>
                <w:rPr>
                  <w:rFonts w:ascii="Cambria Math" w:hAnsi="Cambria Math"/>
                </w:rPr>
              </m:ctrlPr>
            </m:dPr>
            <m:e>
              <m:r>
                <w:rPr>
                  <w:rFonts w:ascii="Cambria Math" w:hAnsi="Cambria Math"/>
                </w:rPr>
                <m:t>4</m:t>
              </m:r>
            </m:e>
          </m:d>
          <m:r>
            <m:rPr>
              <m:sty m:val="p"/>
            </m:rPr>
            <w:rPr>
              <w:rFonts w:ascii="Cambria Math" w:hAnsi="Cambria Math"/>
            </w:rPr>
            <m:t>;</m:t>
          </m:r>
        </m:oMath>
      </m:oMathPara>
    </w:p>
    <w:p w14:paraId="442275B5" w14:textId="77777777" w:rsidR="00D37691" w:rsidRDefault="004E3872">
      <w:pPr>
        <w:pStyle w:val="FirstParagraph"/>
      </w:pPr>
      <w:r>
        <w:t xml:space="preserve">In every linear sub-model of main one, we used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intercept on which we impose our weak expectation that its absolute value cannot be higher than 10 (Boonstra, Barbaro, and Sen 2019). For the covariates, we considered several sets of prior representing a spectrum of penalties bestowed upon the model (van Erp, Oberski, and Mulder 2019):</w:t>
      </w:r>
    </w:p>
    <w:p w14:paraId="790A75B8" w14:textId="77777777" w:rsidR="00D37691" w:rsidRDefault="004E3872">
      <w:pPr>
        <w:numPr>
          <w:ilvl w:val="0"/>
          <w:numId w:val="28"/>
        </w:numPr>
      </w:pPr>
      <w:r>
        <w:t xml:space="preserve">Weakly informative prior: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2153134D" w14:textId="77777777" w:rsidR="00D37691" w:rsidRDefault="004E3872">
      <w:pPr>
        <w:numPr>
          <w:ilvl w:val="0"/>
          <w:numId w:val="28"/>
        </w:numPr>
      </w:pPr>
      <w:r>
        <w:t xml:space="preserve">Ridge-equivalent prior: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0B182367" w14:textId="77777777" w:rsidR="00D37691" w:rsidRDefault="004E3872">
      <w:pPr>
        <w:numPr>
          <w:ilvl w:val="0"/>
          <w:numId w:val="28"/>
        </w:numPr>
      </w:pPr>
      <w:r>
        <w:t xml:space="preserve">LASSO-equivalent prior: </w:t>
      </w:r>
      <m:oMath>
        <m:r>
          <w:rPr>
            <w:rFonts w:ascii="Cambria Math" w:hAnsi="Cambria Math"/>
          </w:rPr>
          <m:t>DoubleExponential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3812E343" w14:textId="77777777" w:rsidR="00D37691" w:rsidRDefault="004E3872">
      <w:pPr>
        <w:numPr>
          <w:ilvl w:val="0"/>
          <w:numId w:val="26"/>
        </w:numPr>
      </w:p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r>
          <w:rPr>
            <w:rFonts w:ascii="Cambria Math" w:hAnsi="Cambria Math"/>
          </w:rPr>
          <m:t> </m:t>
        </m:r>
        <m:r>
          <m:rPr>
            <m:sty m:val="p"/>
          </m:rPr>
          <w:rPr>
            <w:rFonts w:ascii="Cambria Math" w:hAnsi="Cambria Math"/>
          </w:rPr>
          <m:t>&amp;</m:t>
        </m:r>
        <m:r>
          <w:rPr>
            <w:rFonts w:ascii="Cambria Math" w:hAnsi="Cambria Math"/>
          </w:rPr>
          <m:t> s</m:t>
        </m:r>
        <m:r>
          <m:rPr>
            <m:sty m:val="p"/>
          </m:rPr>
          <w:rPr>
            <w:rFonts w:ascii="Cambria Math" w:hAnsi="Cambria Math"/>
          </w:rPr>
          <m:t>&gt;</m:t>
        </m:r>
        <m:r>
          <w:rPr>
            <w:rFonts w:ascii="Cambria Math" w:hAnsi="Cambria Math"/>
          </w:rPr>
          <m:t>0</m:t>
        </m:r>
      </m:oMath>
    </w:p>
    <w:p w14:paraId="47A547B3" w14:textId="77777777" w:rsidR="00D37691" w:rsidRDefault="004E3872">
      <w:pPr>
        <w:pStyle w:val="FirstParagraph"/>
      </w:pPr>
      <w:r>
        <w:t xml:space="preserve">Coefficient for known strongly positive risk factors (marked </w:t>
      </w:r>
      <w:r>
        <w:rPr>
          <w:b/>
          <w:bCs/>
        </w:rPr>
        <w:t>++</w:t>
      </w:r>
      <w:r>
        <w:t xml:space="preserve"> in table </w:t>
      </w:r>
      <w:hyperlink w:anchor="predictor-tab">
        <w:r>
          <w:fldChar w:fldCharType="begin"/>
        </w:r>
        <w:r>
          <w:instrText xml:space="preserve"> REF predictor-tab \h</w:instrText>
        </w:r>
        <w:r>
          <w:fldChar w:fldCharType="end"/>
        </w:r>
      </w:hyperlink>
      <w:r>
        <w:t xml:space="preserve"> were specially imposed a positive Half Normal distribution. Individual random effects representing unmeasured bacillary burden was sampled from a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w:t>
      </w:r>
    </w:p>
    <w:p w14:paraId="2ABC6702" w14:textId="77777777" w:rsidR="00D37691" w:rsidRDefault="004E3872">
      <w:pPr>
        <w:pStyle w:val="BodyText"/>
      </w:pPr>
      <w:r>
        <w:t xml:space="preserve">For manifest variables, we used highly informative priors for </w:t>
      </w:r>
      <w:r>
        <w:rPr>
          <w:i/>
          <w:iCs/>
        </w:rPr>
        <w:t>specificity (Spc)</w:t>
      </w:r>
      <w:r>
        <w:t xml:space="preserve"> basing on previous study (Nhu et al. 2013) and weakly informative priors for </w:t>
      </w:r>
      <w:r>
        <w:rPr>
          <w:i/>
          <w:iCs/>
        </w:rPr>
        <w:t>sensitivity (Sen)</w:t>
      </w:r>
      <w:r>
        <w:t xml:space="preserve"> on the logit scale. These choices were visualised on figure </w:t>
      </w:r>
      <w:hyperlink w:anchor="mv-priors">
        <w:r>
          <w:fldChar w:fldCharType="begin"/>
        </w:r>
        <w:r>
          <w:instrText xml:space="preserve"> REF mv-priors \h</w:instrText>
        </w:r>
        <w:r>
          <w:fldChar w:fldCharType="end"/>
        </w:r>
      </w:hyperlink>
      <w:r>
        <w:t>.</w:t>
      </w:r>
    </w:p>
    <w:p w14:paraId="18C88E6C" w14:textId="77777777" w:rsidR="00D37691" w:rsidRDefault="00B23D4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Xpert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0.005</m:t>
                        </m:r>
                      </m:e>
                    </m:d>
                    <m:r>
                      <m:rPr>
                        <m:sty m:val="p"/>
                      </m:rPr>
                      <w:rPr>
                        <w:rFonts w:ascii="Cambria Math" w:hAnsi="Cambria Math"/>
                      </w:rPr>
                      <m:t>,</m:t>
                    </m:r>
                    <m:r>
                      <w:rPr>
                        <w:rFonts w:ascii="Cambria Math" w:hAnsi="Cambria Math"/>
                      </w:rPr>
                      <m:t>.7</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MGIT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Xpert</m:t>
                    </m:r>
                    <m:r>
                      <m:rPr>
                        <m:sty m:val="p"/>
                      </m:rPr>
                      <w:rPr>
                        <w:rFonts w:ascii="Cambria Math" w:hAnsi="Cambria Math"/>
                      </w:rPr>
                      <m:t>,</m:t>
                    </m:r>
                    <m:r>
                      <w:rPr>
                        <w:rFonts w:ascii="Cambria Math" w:hAnsi="Cambria Math"/>
                      </w:rPr>
                      <m:t> MGIT</m:t>
                    </m:r>
                    <m:r>
                      <m:rPr>
                        <m:sty m:val="p"/>
                      </m:rPr>
                      <w:rPr>
                        <w:rFonts w:ascii="Cambria Math" w:hAnsi="Cambria Math"/>
                      </w:rPr>
                      <m:t>,</m:t>
                    </m:r>
                    <m:r>
                      <w:rPr>
                        <w:rFonts w:ascii="Cambria Math" w:hAnsi="Cambria Math"/>
                      </w:rPr>
                      <m:t> ZN Smear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d>
                  <m:dPr>
                    <m:ctrlPr>
                      <w:rPr>
                        <w:rFonts w:ascii="Cambria Math" w:hAnsi="Cambria Math"/>
                      </w:rPr>
                    </m:ctrlPr>
                  </m:dPr>
                  <m:e>
                    <m:r>
                      <m:rPr>
                        <m:sty m:val="p"/>
                      </m:rPr>
                      <w:rPr>
                        <w:rFonts w:ascii="Cambria Math" w:hAnsi="Cambria Math"/>
                      </w:rPr>
                      <m:t>#</m:t>
                    </m:r>
                    <m:r>
                      <w:rPr>
                        <w:rFonts w:ascii="Cambria Math" w:hAnsi="Cambria Math"/>
                      </w:rPr>
                      <m:t>eq</m:t>
                    </m:r>
                    <m:r>
                      <m:rPr>
                        <m:sty m:val="p"/>
                      </m:rPr>
                      <w:rPr>
                        <w:rFonts w:ascii="Cambria Math" w:hAnsi="Cambria Math"/>
                      </w:rPr>
                      <m:t>:</m:t>
                    </m:r>
                    <m:r>
                      <w:rPr>
                        <w:rFonts w:ascii="Cambria Math" w:hAnsi="Cambria Math"/>
                      </w:rPr>
                      <m:t>priors</m:t>
                    </m:r>
                    <m:r>
                      <m:rPr>
                        <m:sty m:val="p"/>
                      </m:rPr>
                      <w:rPr>
                        <w:rFonts w:ascii="Cambria Math" w:hAnsi="Cambria Math"/>
                      </w:rPr>
                      <m:t>-</m:t>
                    </m:r>
                    <m:r>
                      <w:rPr>
                        <w:rFonts w:ascii="Cambria Math" w:hAnsi="Cambria Math"/>
                      </w:rPr>
                      <m:t>response</m:t>
                    </m:r>
                  </m:e>
                </m:d>
              </m:e>
            </m:mr>
          </m:m>
        </m:oMath>
      </m:oMathPara>
    </w:p>
    <w:p w14:paraId="610C7EC7" w14:textId="77777777" w:rsidR="00D37691" w:rsidRDefault="004E3872">
      <w:pPr>
        <w:pStyle w:val="Figure"/>
      </w:pPr>
      <w:r>
        <w:rPr>
          <w:noProof/>
        </w:rPr>
        <w:lastRenderedPageBreak/>
        <w:drawing>
          <wp:inline distT="0" distB="0" distL="0" distR="0" wp14:anchorId="77D66FA0" wp14:editId="788549E1">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14:paraId="37688551" w14:textId="77777777" w:rsidR="00D37691" w:rsidRDefault="004E3872">
      <w:pPr>
        <w:pStyle w:val="ImageCaption"/>
      </w:pPr>
      <w:r>
        <w:t xml:space="preserve">Figure </w:t>
      </w:r>
      <w:bookmarkStart w:id="46" w:name="mv-priors"/>
      <w:r>
        <w:fldChar w:fldCharType="begin"/>
      </w:r>
      <w:r>
        <w:instrText>SEQ fig \* Arabic</w:instrText>
      </w:r>
      <w:r>
        <w:fldChar w:fldCharType="end"/>
      </w:r>
      <w:bookmarkEnd w:id="46"/>
      <w:r>
        <w:t>: Density plots for different priors. A: Logistic(logit(.005),.7), B: Logistic(logit(.001),.3), C: Logistic(0,.5). 1: Logit scale, 2: Linear scale.</w:t>
      </w:r>
    </w:p>
    <w:p w14:paraId="3FCF32EB" w14:textId="77777777" w:rsidR="00D37691" w:rsidRDefault="004E3872">
      <w:pPr>
        <w:pStyle w:val="Heading3"/>
      </w:pPr>
      <w:bookmarkStart w:id="47" w:name="model-performances"/>
      <w:bookmarkEnd w:id="45"/>
      <w:r>
        <w:t>Model performances</w:t>
      </w:r>
    </w:p>
    <w:p w14:paraId="0AE12795" w14:textId="77777777" w:rsidR="00D37691" w:rsidRDefault="004E3872">
      <w:pPr>
        <w:pStyle w:val="FirstParagraph"/>
      </w:pPr>
      <w:r>
        <w:t>Models performances were defined and compared by three metrics:</w:t>
      </w:r>
    </w:p>
    <w:p w14:paraId="7AB83A2B" w14:textId="77777777" w:rsidR="00D37691" w:rsidRDefault="004E3872">
      <w:pPr>
        <w:numPr>
          <w:ilvl w:val="0"/>
          <w:numId w:val="29"/>
        </w:numPr>
      </w:pPr>
      <w:r>
        <w:t>Expected log point-wise predictive density (elpd) of hold-out observations (Vehtari, Gelman, and Gabry 2016): Models with higher elpd arw supposed to have more predictive values for untrained observations.</w:t>
      </w:r>
    </w:p>
    <w:p w14:paraId="089C88EC" w14:textId="77777777" w:rsidR="00D37691" w:rsidRDefault="004E3872">
      <w:pPr>
        <w:numPr>
          <w:ilvl w:val="0"/>
          <w:numId w:val="29"/>
        </w:numPr>
      </w:pPr>
      <w:r>
        <w:t xml:space="preserve">Visualised model calibration between estimated predicted and observed probabilities of positive confirmation tests (Harrell Jr 2021), using a non-parametric </w:t>
      </w:r>
      <w:r>
        <w:rPr>
          <w:i/>
          <w:iCs/>
        </w:rPr>
        <w:t>loess</w:t>
      </w:r>
      <w:r>
        <w:t xml:space="preserve"> fit. We also used the diagnosis at discharge as a pseudo-gold standard to visualise the calibration of TBM prevalence. A model with good calibration would correctly estimate the observed values.</w:t>
      </w:r>
    </w:p>
    <w:p w14:paraId="783D7E9A" w14:textId="77777777" w:rsidR="00D37691" w:rsidRDefault="004E3872">
      <w:pPr>
        <w:numPr>
          <w:ilvl w:val="0"/>
          <w:numId w:val="29"/>
        </w:numPr>
      </w:pPr>
      <w:r>
        <w:t xml:space="preserve">Receiver Operating Characteristic (ROC) curve and corresponding Areas Under the Curve (AUC) . Confidence interval for AUC was estimated by a 2000-time bootstrapping process </w:t>
      </w:r>
      <w:r>
        <w:rPr>
          <w:b/>
          <w:bCs/>
          <w:i/>
          <w:iCs/>
        </w:rPr>
        <w:t>&lt;I might change this to a fully bayesian estimation. shall I? &gt;</w:t>
      </w:r>
      <w:r>
        <w:t>. A model with good discriminative value would be better to distinguish between two class.</w:t>
      </w:r>
    </w:p>
    <w:p w14:paraId="6A2ED4FA" w14:textId="77777777" w:rsidR="00D37691" w:rsidRDefault="004E3872">
      <w:pPr>
        <w:numPr>
          <w:ilvl w:val="0"/>
          <w:numId w:val="29"/>
        </w:numPr>
      </w:pPr>
      <w:r>
        <w:t>Additionally, we also visualised class-wise predicted probability density plots to visualise how much separable the classes are based on the models. This demonstrate how predicted probabilities distributed between two classes.</w:t>
      </w:r>
    </w:p>
    <w:p w14:paraId="21AD5E8D" w14:textId="77777777" w:rsidR="00D37691" w:rsidRDefault="004E3872">
      <w:pPr>
        <w:pStyle w:val="FirstParagraph"/>
      </w:pPr>
      <w:r>
        <w:lastRenderedPageBreak/>
        <w:t>All metrics are based on 5 repetitions of 20-fold cross validated datasets (i.e. 100 fits, as suggested by Harrell (Harrell Jr 2021)). Accordingly, we selected three best-performed models and re-estimated their parameters using the full dataset.</w:t>
      </w:r>
    </w:p>
    <w:p w14:paraId="13111800" w14:textId="77777777" w:rsidR="00D37691" w:rsidRDefault="004E3872">
      <w:pPr>
        <w:pStyle w:val="BodyText"/>
      </w:pPr>
      <w:r>
        <w:t>We also test for local independence assumption.</w:t>
      </w:r>
    </w:p>
    <w:p w14:paraId="11D26423" w14:textId="77777777" w:rsidR="00D37691" w:rsidRDefault="004E3872">
      <w:pPr>
        <w:pStyle w:val="Heading3"/>
      </w:pPr>
      <w:bookmarkStart w:id="48" w:name="exploratory-and-sensitivity-analysis"/>
      <w:bookmarkEnd w:id="47"/>
      <w:r>
        <w:t>Exploratory and sensitivity analysis</w:t>
      </w:r>
    </w:p>
    <w:p w14:paraId="4F5845AA" w14:textId="77777777" w:rsidR="00D37691" w:rsidRDefault="004E3872">
      <w:pPr>
        <w:pStyle w:val="Heading4"/>
      </w:pPr>
      <w:bookmarkStart w:id="49" w:name="X4c41f31fd967fe7746a508d6bd82dad43d8f287"/>
      <w:r>
        <w:t>Complete-case analysis and imputation under MNAR assumption</w:t>
      </w:r>
    </w:p>
    <w:p w14:paraId="08757862" w14:textId="77777777" w:rsidR="00D37691" w:rsidRDefault="004E3872">
      <w:pPr>
        <w:pStyle w:val="FirstParagraph"/>
      </w:pPr>
      <w:r>
        <w:t xml:space="preserve">To check the level of impact from our imputation method, we did a complete-case analysis and a “missing-as-a-category” analysis in which we considered missing values as a level for binary variables. Suspected MNAR variables as listed in table </w:t>
      </w:r>
      <w:hyperlink w:anchor="missing-handling">
        <w:r>
          <w:fldChar w:fldCharType="begin"/>
        </w:r>
        <w:r>
          <w:instrText xml:space="preserve"> REF missing-handling \h</w:instrText>
        </w:r>
        <w:r>
          <w:fldChar w:fldCharType="end"/>
        </w:r>
      </w:hyperlink>
      <w:r>
        <w:t xml:space="preserve"> were also tested for MNAR where we randomly allocated values based on experts’ opinions.</w:t>
      </w:r>
    </w:p>
    <w:p w14:paraId="1D97F11D" w14:textId="77777777" w:rsidR="00D37691" w:rsidRDefault="004E3872">
      <w:pPr>
        <w:pStyle w:val="BodyText"/>
      </w:pPr>
      <w:r>
        <w:t xml:space="preserve">Under MNAR assumption, we did a pattern-mixture method(Mason et al. 2017; White et al. 2007), where we inquired prediction offsets </w:t>
      </w:r>
      <m:oMath>
        <m:r>
          <w:rPr>
            <w:rFonts w:ascii="Cambria Math" w:hAnsi="Cambria Math"/>
          </w:rPr>
          <m:t>δ</m:t>
        </m:r>
      </m:oMath>
      <w:r>
        <w:t xml:space="preserve">. </w:t>
      </w:r>
      <m:oMath>
        <m:r>
          <w:rPr>
            <w:rFonts w:ascii="Cambria Math" w:hAnsi="Cambria Math"/>
          </w:rPr>
          <m:t>δ</m:t>
        </m:r>
      </m:oMath>
      <w:r>
        <w:t xml:space="preserve"> represents the difference between unobserved part and observed part of each variables, after correction for all hyper-predictors listed in </w:t>
      </w:r>
      <w:hyperlink w:anchor="impute-model">
        <w:r>
          <w:fldChar w:fldCharType="begin"/>
        </w:r>
        <w:r>
          <w:instrText xml:space="preserve"> REF impute-model \h</w:instrText>
        </w:r>
        <w:r>
          <w:fldChar w:fldCharType="end"/>
        </w:r>
      </w:hyperlink>
      <w:r>
        <w:t xml:space="preserve">. The offsets were collected from interviews with experts working at the Viet Anh Ward at HTD, where they were supposed to provide an estimation and 95% confidence intervals (95% CI), based on which </w:t>
      </w:r>
      <m:oMath>
        <m:r>
          <w:rPr>
            <w:rFonts w:ascii="Cambria Math" w:hAnsi="Cambria Math"/>
          </w:rPr>
          <m:t>δ</m:t>
        </m:r>
      </m:oMath>
      <w:r>
        <w:t>s were then sampled from.</w:t>
      </w:r>
    </w:p>
    <w:p w14:paraId="6909B123" w14:textId="77777777" w:rsidR="00D37691" w:rsidRDefault="004E3872">
      <w:pPr>
        <w:pStyle w:val="BodyText"/>
      </w:pPr>
      <m:oMathPara>
        <m:oMathParaPr>
          <m:jc m:val="center"/>
        </m:oMathParaPr>
        <m:oMath>
          <m:r>
            <w:rPr>
              <w:rFonts w:ascii="Cambria Math" w:hAnsi="Cambria Math"/>
            </w:rPr>
            <m:t>δ</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expert</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expert</m:t>
                  </m:r>
                </m:sub>
              </m:sSub>
            </m:e>
          </m:d>
        </m:oMath>
      </m:oMathPara>
    </w:p>
    <w:p w14:paraId="33DD701F" w14:textId="77777777" w:rsidR="00D37691" w:rsidRDefault="004E3872">
      <w:pPr>
        <w:pStyle w:val="FirstParagraph"/>
      </w:pPr>
      <w:r>
        <w:rPr>
          <w:i/>
          <w:iCs/>
        </w:rPr>
        <w:t>where</w:t>
      </w:r>
      <w:r>
        <w:t xml:space="preserve"> </w:t>
      </w:r>
      <m:oMath>
        <m:sSub>
          <m:sSubPr>
            <m:ctrlPr>
              <w:rPr>
                <w:rFonts w:ascii="Cambria Math" w:hAnsi="Cambria Math"/>
              </w:rPr>
            </m:ctrlPr>
          </m:sSubPr>
          <m:e>
            <m:r>
              <w:rPr>
                <w:rFonts w:ascii="Cambria Math" w:hAnsi="Cambria Math"/>
              </w:rPr>
              <m:t>μ</m:t>
            </m:r>
          </m:e>
          <m:sub>
            <m:r>
              <w:rPr>
                <w:rFonts w:ascii="Cambria Math" w:hAnsi="Cambria Math"/>
              </w:rPr>
              <m:t>expert</m:t>
            </m:r>
          </m:sub>
        </m:sSub>
      </m:oMath>
      <w:r>
        <w:t xml:space="preserve"> </w:t>
      </w:r>
      <w:r>
        <w:rPr>
          <w:i/>
          <w:iCs/>
        </w:rPr>
        <w:t>and</w:t>
      </w:r>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xpert</m:t>
            </m:r>
          </m:sub>
        </m:sSub>
      </m:oMath>
      <w:r>
        <w:t xml:space="preserve"> </w:t>
      </w:r>
      <w:r>
        <w:rPr>
          <w:i/>
          <w:iCs/>
        </w:rPr>
        <w:t>are estimation and</w:t>
      </w:r>
      <w: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i/>
          <w:iCs/>
        </w:rPr>
        <w:t>of 95% CI provided by interviewed experts</w:t>
      </w:r>
      <w:r>
        <w:t>.</w:t>
      </w:r>
    </w:p>
    <w:p w14:paraId="51231806" w14:textId="77777777" w:rsidR="00D37691" w:rsidRDefault="004E3872">
      <w:pPr>
        <w:pStyle w:val="BodyText"/>
      </w:pPr>
      <w:r>
        <w:t>The main model underwent a relief of strict priors for test specificities in @ref(eq:priors-response), the lifted model used the same prior for all three tests which cover specificity from at least 90%:</w:t>
      </w:r>
    </w:p>
    <w:p w14:paraId="4A5D71F3" w14:textId="77777777" w:rsidR="00D37691" w:rsidRDefault="004E3872">
      <w:pPr>
        <w:pStyle w:val="BodyText"/>
      </w:pPr>
      <m:oMathPara>
        <m:oMathParaPr>
          <m:jc m:val="center"/>
        </m:oMathParaPr>
        <m:oMath>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lifted</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.7</m:t>
              </m:r>
            </m:e>
          </m:d>
        </m:oMath>
      </m:oMathPara>
    </w:p>
    <w:p w14:paraId="7DE953F6" w14:textId="77777777" w:rsidR="00D37691" w:rsidRDefault="004E3872">
      <w:pPr>
        <w:pStyle w:val="FirstParagraph"/>
      </w:pPr>
      <w:r>
        <w:rPr>
          <w:i/>
          <w:iCs/>
        </w:rPr>
        <w:t>where</w:t>
      </w:r>
      <w:r>
        <w:t xml:space="preserve">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0.001</m:t>
            </m:r>
          </m:e>
        </m:d>
      </m:oMath>
      <w:r>
        <w:t xml:space="preserve"> for ZN Smear and MGIT,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0.005</m:t>
            </m:r>
          </m:e>
        </m:d>
      </m:oMath>
      <w:r>
        <w:t xml:space="preserve"> for Xpert.</w:t>
      </w:r>
    </w:p>
    <w:p w14:paraId="7B46F8A7" w14:textId="77777777" w:rsidR="00D37691" w:rsidRDefault="004E3872">
      <w:pPr>
        <w:pStyle w:val="BodyText"/>
      </w:pPr>
      <w:r>
        <w:t xml:space="preserve">Lastly, as recent studies suggested a sup-optimal specificity of Xpert test on CSF samples(Nhu et al. 2013; Chen et al. 2020), our assumptions made in table </w:t>
      </w:r>
      <w:hyperlink w:anchor="missing-handling">
        <w:r>
          <w:fldChar w:fldCharType="begin"/>
        </w:r>
        <w:r>
          <w:instrText xml:space="preserve"> REF missing-handling \h</w:instrText>
        </w:r>
        <w:r>
          <w:fldChar w:fldCharType="end"/>
        </w:r>
      </w:hyperlink>
      <w:r>
        <w:t xml:space="preserve"> might not completely valid. To tackle this, we considered a MAR scenario, where observation chance of confirmation tests depend on the unknown TBM status and locally independent to the value of confirmation tests. The observation status was then included in the model as a separated manifest variables </w:t>
      </w:r>
      <w:r>
        <w:rPr>
          <w:b/>
          <w:bCs/>
        </w:rPr>
        <w:t>(to Ronald: should I left this in the sensitivity or include this in the main analysis, for Xpert only or for all three?).</w:t>
      </w:r>
      <w:r>
        <w:t xml:space="preserve"> The validity of this method was depicted in a simulation study in </w:t>
      </w:r>
      <w:hyperlink w:anchor="appendix-simulation-study">
        <w:r>
          <w:fldChar w:fldCharType="begin"/>
        </w:r>
        <w:r>
          <w:instrText xml:space="preserve"> REF appendix-simulation-study \h \r</w:instrText>
        </w:r>
        <w:r>
          <w:fldChar w:fldCharType="end"/>
        </w:r>
      </w:hyperlink>
      <w:r>
        <w:t>.</w:t>
      </w:r>
    </w:p>
    <w:p w14:paraId="6CBE1B45" w14:textId="77777777" w:rsidR="00D37691" w:rsidRDefault="004E3872">
      <w:pPr>
        <w:pStyle w:val="BodyText"/>
      </w:pPr>
      <w:r>
        <w:t>In this analysis, we expected the chance in which at least one confirmation test was done are 95% for TBM-positive patients, and 50% for TBM-negative, hence led to two conservative priors:</w:t>
      </w:r>
    </w:p>
    <w:p w14:paraId="542928F7" w14:textId="77777777" w:rsidR="00D37691" w:rsidRDefault="00B23D4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.5</m:t>
                        </m:r>
                      </m:e>
                    </m:d>
                    <m:r>
                      <m:rPr>
                        <m:sty m:val="p"/>
                      </m:rPr>
                      <w:rPr>
                        <w:rFonts w:ascii="Cambria Math" w:hAnsi="Cambria Math"/>
                      </w:rPr>
                      <m:t>,</m:t>
                    </m:r>
                    <m:r>
                      <w:rPr>
                        <w:rFonts w:ascii="Cambria Math" w:hAnsi="Cambria Math"/>
                      </w:rPr>
                      <m:t>.7</m:t>
                    </m:r>
                  </m:e>
                </m:d>
              </m:e>
            </m:m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.95</m:t>
                        </m:r>
                      </m:e>
                    </m:d>
                    <m:r>
                      <m:rPr>
                        <m:sty m:val="p"/>
                      </m:rPr>
                      <w:rPr>
                        <w:rFonts w:ascii="Cambria Math" w:hAnsi="Cambria Math"/>
                      </w:rPr>
                      <m:t>,</m:t>
                    </m:r>
                    <m:r>
                      <w:rPr>
                        <w:rFonts w:ascii="Cambria Math" w:hAnsi="Cambria Math"/>
                      </w:rPr>
                      <m:t>1</m:t>
                    </m:r>
                  </m:e>
                </m:d>
              </m:e>
            </m:mr>
          </m:m>
        </m:oMath>
      </m:oMathPara>
    </w:p>
    <w:p w14:paraId="4A157228" w14:textId="77777777" w:rsidR="00D37691" w:rsidRDefault="004E3872">
      <w:pPr>
        <w:pStyle w:val="Figure"/>
      </w:pPr>
      <w:r>
        <w:rPr>
          <w:noProof/>
        </w:rPr>
        <w:lastRenderedPageBreak/>
        <w:drawing>
          <wp:inline distT="0" distB="0" distL="0" distR="0" wp14:anchorId="2C702737" wp14:editId="659D20CD">
            <wp:extent cx="73152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101600" cy="30480"/>
                    </a:xfrm>
                    <a:prstGeom prst="rect">
                      <a:avLst/>
                    </a:prstGeom>
                    <a:noFill/>
                  </pic:spPr>
                </pic:pic>
              </a:graphicData>
            </a:graphic>
          </wp:inline>
        </w:drawing>
      </w:r>
    </w:p>
    <w:p w14:paraId="33C94DFC" w14:textId="77777777" w:rsidR="00D37691" w:rsidRDefault="004E3872">
      <w:pPr>
        <w:pStyle w:val="ImageCaption"/>
      </w:pPr>
      <w:r>
        <w:t xml:space="preserve">Figure </w:t>
      </w:r>
      <w:bookmarkStart w:id="50" w:name="liftes-priors"/>
      <w:r>
        <w:fldChar w:fldCharType="begin"/>
      </w:r>
      <w:r>
        <w:instrText>SEQ fig \* Arabic</w:instrText>
      </w:r>
      <w:r>
        <w:fldChar w:fldCharType="end"/>
      </w:r>
      <w:bookmarkEnd w:id="50"/>
      <w:r>
        <w:t>: Lifted prior for ZN Smear and MGIT specificities, compared to the old one (dark grey). 1: logit scale, 2: linear scale</w:t>
      </w:r>
    </w:p>
    <w:p w14:paraId="4CC19423" w14:textId="77777777" w:rsidR="00D37691" w:rsidRDefault="004E3872">
      <w:pPr>
        <w:pStyle w:val="Heading4"/>
      </w:pPr>
      <w:bookmarkStart w:id="51" w:name="Xa16e62aa759a4a01c7c85a67a9aca855d313449"/>
      <w:bookmarkEnd w:id="49"/>
      <w:r>
        <w:t>Non-linearity and Dimensionality Reduction</w:t>
      </w:r>
    </w:p>
    <w:p w14:paraId="395CE984" w14:textId="77777777" w:rsidR="00D37691" w:rsidRDefault="004E3872">
      <w:pPr>
        <w:pStyle w:val="FirstParagraph"/>
      </w:pPr>
      <w:r>
        <w:t>As part of the exploratory analysis, we considered two models:</w:t>
      </w:r>
    </w:p>
    <w:p w14:paraId="3C774EE3" w14:textId="77777777" w:rsidR="00D37691" w:rsidRDefault="004E3872">
      <w:pPr>
        <w:numPr>
          <w:ilvl w:val="0"/>
          <w:numId w:val="30"/>
        </w:numPr>
      </w:pPr>
      <w:r>
        <w:t>Non-linearity for all CSF bio-markers: We added quadratic effects for all CSF bio-markers in the prevalence model. LASSO-based variable selection was implemented for this analysis.</w:t>
      </w:r>
    </w:p>
    <w:p w14:paraId="481A1D73" w14:textId="77777777" w:rsidR="00D37691" w:rsidRDefault="004E3872">
      <w:pPr>
        <w:numPr>
          <w:ilvl w:val="0"/>
          <w:numId w:val="30"/>
        </w:numPr>
      </w:pPr>
      <w:r>
        <w:t>Non-linearity for Glasgow coma scores: As GCS is not a continuous variable but rather an ordinal one de facto, it is possible that there is non-linear correlation between GCS and TBM risk. In this analysis, we employed a quadratic effect for GCS to capture this potential of non-linearity.</w:t>
      </w:r>
    </w:p>
    <w:p w14:paraId="2CE8AD74" w14:textId="77777777" w:rsidR="00D37691" w:rsidRDefault="004E3872">
      <w:pPr>
        <w:numPr>
          <w:ilvl w:val="0"/>
          <w:numId w:val="30"/>
        </w:numPr>
      </w:pPr>
      <w:r>
        <w:t>Probabilistic Principal Component Analysis (PPCA): Instead of performing Variable selection, we performed an implementation of Probabilistic Principal Component Analysis for dimensionality reduction, especially amongst potentially collinear predictors. In this analysis, we only implemented this for collinearity-prone CSF bio-markers.</w:t>
      </w:r>
    </w:p>
    <w:p w14:paraId="75530B76" w14:textId="77777777" w:rsidR="00D37691" w:rsidRDefault="004E3872">
      <w:pPr>
        <w:numPr>
          <w:ilvl w:val="0"/>
          <w:numId w:val="30"/>
        </w:numPr>
      </w:pPr>
      <w:r>
        <w:t>Test accuracy with respect to CSF volume: By including the volume of sample collected, we can further investigate the effect size of CSF volumes on the sensitivity of each confirmation test.</w:t>
      </w:r>
    </w:p>
    <w:p w14:paraId="0DEBA349" w14:textId="77777777" w:rsidR="00D37691" w:rsidRDefault="004E3872">
      <w:pPr>
        <w:pStyle w:val="Heading3"/>
      </w:pPr>
      <w:bookmarkStart w:id="52" w:name="simplified-approximation-of-tbm-risk"/>
      <w:bookmarkEnd w:id="48"/>
      <w:bookmarkEnd w:id="51"/>
      <w:r>
        <w:t>Simplified approximation of TBM risk</w:t>
      </w:r>
    </w:p>
    <w:p w14:paraId="23E3CCE9" w14:textId="77777777" w:rsidR="00D37691" w:rsidRDefault="004E3872">
      <w:pPr>
        <w:pStyle w:val="FirstParagraph"/>
      </w:pPr>
      <w:r>
        <w:t>As the full model requires a plethora of predictors and measurements, it might not be pragmatic in some limited contexts. We hence developed a simplified version of the prevalence sub-model which exclude all laboratorial features. The aim of this exploratory analysis is to provide a decent approximation of TBM risk yet needs only a minimal amount of information.</w:t>
      </w:r>
    </w:p>
    <w:p w14:paraId="7538D29E" w14:textId="77777777" w:rsidR="00D37691" w:rsidRDefault="004E3872">
      <w:pPr>
        <w:pStyle w:val="BodyText"/>
      </w:pPr>
      <w:r>
        <w:t xml:space="preserve">In this analysis, we took out the posterior probabilities of TBM from the best-performed model, on the logit scale, fed them into subsequent model where the number of predictors were reduced. The error term follows Logistic distribution with </w:t>
      </w:r>
      <m:oMath>
        <m:r>
          <w:rPr>
            <w:rFonts w:ascii="Cambria Math" w:hAnsi="Cambria Math"/>
          </w:rPr>
          <m:t>scale</m:t>
        </m:r>
        <m:r>
          <m:rPr>
            <m:sty m:val="p"/>
          </m:rPr>
          <w:rPr>
            <w:rFonts w:ascii="Cambria Math" w:hAnsi="Cambria Math"/>
          </w:rPr>
          <m:t>=</m:t>
        </m:r>
        <m:r>
          <w:rPr>
            <w:rFonts w:ascii="Cambria Math" w:hAnsi="Cambria Math"/>
          </w:rPr>
          <m:t>1</m:t>
        </m:r>
      </m:oMath>
      <w:r>
        <w:t>.</w:t>
      </w:r>
    </w:p>
    <w:p w14:paraId="1FF4FEA5" w14:textId="77777777" w:rsidR="00D37691" w:rsidRDefault="00B23D44">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approx</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oMath>
      </m:oMathPara>
    </w:p>
    <w:p w14:paraId="14D9D48A" w14:textId="77777777" w:rsidR="00D37691" w:rsidRDefault="004E3872">
      <w:pPr>
        <w:pStyle w:val="FirstParagraph"/>
      </w:pPr>
      <w:r>
        <w:rPr>
          <w:i/>
          <w:iCs/>
        </w:rPr>
        <w:t>s.t.</w:t>
      </w:r>
      <w:r>
        <w:t xml:space="preserve"> </w:t>
      </w:r>
      <m:oMath>
        <m:r>
          <w:rPr>
            <w:rFonts w:ascii="Cambria Math" w:hAnsi="Cambria Math"/>
          </w:rPr>
          <m:t>z</m:t>
        </m:r>
        <m:r>
          <m:rPr>
            <m:sty m:val="p"/>
          </m:rPr>
          <w:rPr>
            <w:rFonts w:ascii="Cambria Math" w:hAnsi="Cambria Math"/>
          </w:rPr>
          <m:t>=</m:t>
        </m:r>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TBM</m:t>
                </m:r>
              </m:sub>
            </m:sSub>
          </m:e>
        </m:d>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approx</m:t>
            </m:r>
          </m:sub>
        </m:sSub>
      </m:oMath>
      <w:r>
        <w:t xml:space="preserve"> is an approximation of </w:t>
      </w:r>
      <m:oMath>
        <m:r>
          <w:rPr>
            <w:rFonts w:ascii="Cambria Math" w:hAnsi="Cambria Math"/>
          </w:rPr>
          <m:t>z</m:t>
        </m:r>
      </m:oMath>
      <w:r>
        <w:t>.</w:t>
      </w:r>
    </w:p>
    <w:p w14:paraId="03BB6863" w14:textId="77777777" w:rsidR="00D37691" w:rsidRDefault="004E3872">
      <w:pPr>
        <w:pStyle w:val="Heading1"/>
      </w:pPr>
      <w:bookmarkStart w:id="53" w:name="results"/>
      <w:bookmarkEnd w:id="16"/>
      <w:bookmarkEnd w:id="30"/>
      <w:bookmarkEnd w:id="52"/>
      <w:r>
        <w:t>Results</w:t>
      </w:r>
    </w:p>
    <w:p w14:paraId="47A03E8F" w14:textId="77777777" w:rsidR="00D37691" w:rsidRDefault="004E3872">
      <w:pPr>
        <w:pStyle w:val="FirstParagraph"/>
      </w:pPr>
      <w:r>
        <w:t xml:space="preserve">Venn diagram for confirmation test results are demonstrated in </w:t>
      </w:r>
      <w:hyperlink w:anchor="venn-test">
        <w:r>
          <w:fldChar w:fldCharType="begin"/>
        </w:r>
        <w:r>
          <w:instrText xml:space="preserve"> REF venn-test \h</w:instrText>
        </w:r>
        <w:r>
          <w:fldChar w:fldCharType="end"/>
        </w:r>
      </w:hyperlink>
    </w:p>
    <w:p w14:paraId="698CCE4F" w14:textId="77777777" w:rsidR="00D37691" w:rsidRDefault="004E3872">
      <w:pPr>
        <w:pStyle w:val="Figure"/>
      </w:pPr>
      <w:r>
        <w:rPr>
          <w:noProof/>
        </w:rPr>
        <w:drawing>
          <wp:inline distT="0" distB="0" distL="0" distR="0" wp14:anchorId="58003EAC" wp14:editId="1C714366">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5"/>
                    <a:srcRect/>
                    <a:stretch>
                      <a:fillRect/>
                    </a:stretch>
                  </pic:blipFill>
                  <pic:spPr bwMode="auto">
                    <a:xfrm>
                      <a:off x="0" y="0"/>
                      <a:ext cx="63500" cy="63500"/>
                    </a:xfrm>
                    <a:prstGeom prst="rect">
                      <a:avLst/>
                    </a:prstGeom>
                    <a:noFill/>
                  </pic:spPr>
                </pic:pic>
              </a:graphicData>
            </a:graphic>
          </wp:inline>
        </w:drawing>
      </w:r>
    </w:p>
    <w:p w14:paraId="59D3AF26" w14:textId="77777777" w:rsidR="00D37691" w:rsidRDefault="004E3872">
      <w:pPr>
        <w:pStyle w:val="ImageCaption"/>
      </w:pPr>
      <w:r>
        <w:t xml:space="preserve">Figure </w:t>
      </w:r>
      <w:bookmarkStart w:id="54" w:name="venn-test"/>
      <w:r>
        <w:fldChar w:fldCharType="begin"/>
      </w:r>
      <w:r>
        <w:instrText>SEQ fig \* Arabic</w:instrText>
      </w:r>
      <w:r>
        <w:fldChar w:fldCharType="end"/>
      </w:r>
      <w:bookmarkEnd w:id="54"/>
      <w:r>
        <w:t>: Venn diagram for ZN Smear, MGIT, and Xpert</w:t>
      </w:r>
    </w:p>
    <w:p w14:paraId="28F327B6" w14:textId="77777777" w:rsidR="00D37691" w:rsidRDefault="004E3872">
      <w:pPr>
        <w:pStyle w:val="BodyText"/>
      </w:pPr>
      <w:r>
        <w:t>Blahblahblah</w:t>
      </w:r>
    </w:p>
    <w:p w14:paraId="134741F8" w14:textId="77777777" w:rsidR="00D37691" w:rsidRDefault="004E3872">
      <w:r>
        <w:br w:type="page"/>
      </w:r>
    </w:p>
    <w:p w14:paraId="2FBA7A32" w14:textId="77777777" w:rsidR="00D37691" w:rsidRDefault="00D37691">
      <w:pPr>
        <w:sectPr w:rsidR="00D37691">
          <w:type w:val="continuous"/>
          <w:pgSz w:w="11952" w:h="16848"/>
          <w:pgMar w:top="1800" w:right="720" w:bottom="1800" w:left="720" w:header="720" w:footer="720" w:gutter="720"/>
          <w:cols w:space="720"/>
        </w:sectPr>
      </w:pPr>
    </w:p>
    <w:p w14:paraId="1FEEA55C" w14:textId="77777777" w:rsidR="00D37691" w:rsidRDefault="004E3872">
      <w:pPr>
        <w:pStyle w:val="TableCaption"/>
      </w:pPr>
      <w:r>
        <w:lastRenderedPageBreak/>
        <w:t xml:space="preserve">Table </w:t>
      </w:r>
      <w:r>
        <w:fldChar w:fldCharType="begin"/>
      </w:r>
      <w:r>
        <w:instrText>SEQ tab \* Arabic</w:instrText>
      </w:r>
      <w:r>
        <w:fldChar w:fldCharType="end"/>
      </w:r>
      <w:r>
        <w:t>: History and baseline information</w:t>
      </w:r>
    </w:p>
    <w:tbl>
      <w:tblPr>
        <w:tblW w:w="0" w:type="auto"/>
        <w:jc w:val="center"/>
        <w:tblLayout w:type="fixed"/>
        <w:tblLook w:val="0420" w:firstRow="1" w:lastRow="0" w:firstColumn="0" w:lastColumn="0" w:noHBand="0" w:noVBand="1"/>
      </w:tblPr>
      <w:tblGrid>
        <w:gridCol w:w="1800"/>
        <w:gridCol w:w="1800"/>
        <w:gridCol w:w="1800"/>
        <w:gridCol w:w="1800"/>
        <w:gridCol w:w="1800"/>
        <w:gridCol w:w="1800"/>
        <w:gridCol w:w="1800"/>
      </w:tblGrid>
      <w:tr w:rsidR="00D37691" w14:paraId="7711DFBA" w14:textId="77777777">
        <w:trPr>
          <w:cantSplit/>
          <w:tblHeader/>
          <w:jc w:val="center"/>
        </w:trPr>
        <w:tc>
          <w:tcPr>
            <w:tcW w:w="1800" w:type="dxa"/>
            <w:shd w:val="clear" w:color="auto" w:fill="CFCFCF"/>
            <w:tcMar>
              <w:top w:w="0" w:type="dxa"/>
              <w:left w:w="0" w:type="dxa"/>
              <w:bottom w:w="0" w:type="dxa"/>
              <w:right w:w="0" w:type="dxa"/>
            </w:tcMar>
            <w:vAlign w:val="center"/>
          </w:tcPr>
          <w:p w14:paraId="214A820E" w14:textId="77777777" w:rsidR="00D37691" w:rsidRDefault="004E3872">
            <w:pPr>
              <w:spacing w:before="40" w:after="40"/>
              <w:ind w:left="100" w:right="100"/>
            </w:pPr>
            <w:r>
              <w:rPr>
                <w:rFonts w:ascii="Helvetica" w:eastAsia="Helvetica" w:hAnsi="Helvetica" w:cs="Helvetica"/>
                <w:b/>
                <w:color w:val="000000"/>
                <w:sz w:val="20"/>
                <w:szCs w:val="20"/>
              </w:rPr>
              <w:t xml:space="preserve"> </w:t>
            </w:r>
          </w:p>
        </w:tc>
        <w:tc>
          <w:tcPr>
            <w:tcW w:w="3600" w:type="dxa"/>
            <w:gridSpan w:val="2"/>
            <w:shd w:val="clear" w:color="auto" w:fill="CFCFCF"/>
            <w:tcMar>
              <w:top w:w="0" w:type="dxa"/>
              <w:left w:w="0" w:type="dxa"/>
              <w:bottom w:w="0" w:type="dxa"/>
              <w:right w:w="0" w:type="dxa"/>
            </w:tcMar>
            <w:vAlign w:val="center"/>
          </w:tcPr>
          <w:p w14:paraId="426C1F70" w14:textId="77777777" w:rsidR="00D37691" w:rsidRDefault="004E3872">
            <w:pPr>
              <w:spacing w:before="40" w:after="40"/>
              <w:ind w:left="100" w:right="100"/>
            </w:pPr>
            <w:r>
              <w:rPr>
                <w:rFonts w:ascii="Helvetica" w:eastAsia="Helvetica" w:hAnsi="Helvetica" w:cs="Helvetica"/>
                <w:b/>
                <w:color w:val="000000"/>
                <w:sz w:val="20"/>
                <w:szCs w:val="20"/>
              </w:rPr>
              <w:t>MGIT</w:t>
            </w:r>
          </w:p>
        </w:tc>
        <w:tc>
          <w:tcPr>
            <w:tcW w:w="3600" w:type="dxa"/>
            <w:gridSpan w:val="2"/>
            <w:shd w:val="clear" w:color="auto" w:fill="CFCFCF"/>
            <w:tcMar>
              <w:top w:w="0" w:type="dxa"/>
              <w:left w:w="0" w:type="dxa"/>
              <w:bottom w:w="0" w:type="dxa"/>
              <w:right w:w="0" w:type="dxa"/>
            </w:tcMar>
            <w:vAlign w:val="center"/>
          </w:tcPr>
          <w:p w14:paraId="48FEE90C" w14:textId="77777777" w:rsidR="00D37691" w:rsidRDefault="004E3872">
            <w:pPr>
              <w:spacing w:before="40" w:after="40"/>
              <w:ind w:left="100" w:right="100"/>
            </w:pPr>
            <w:r>
              <w:rPr>
                <w:rFonts w:ascii="Helvetica" w:eastAsia="Helvetica" w:hAnsi="Helvetica" w:cs="Helvetica"/>
                <w:b/>
                <w:color w:val="000000"/>
                <w:sz w:val="20"/>
                <w:szCs w:val="20"/>
              </w:rPr>
              <w:t>Xpert (Ultra) MTB/RIF</w:t>
            </w:r>
          </w:p>
        </w:tc>
        <w:tc>
          <w:tcPr>
            <w:tcW w:w="3600" w:type="dxa"/>
            <w:gridSpan w:val="2"/>
            <w:shd w:val="clear" w:color="auto" w:fill="CFCFCF"/>
            <w:tcMar>
              <w:top w:w="0" w:type="dxa"/>
              <w:left w:w="0" w:type="dxa"/>
              <w:bottom w:w="0" w:type="dxa"/>
              <w:right w:w="0" w:type="dxa"/>
            </w:tcMar>
            <w:vAlign w:val="center"/>
          </w:tcPr>
          <w:p w14:paraId="763F57A2" w14:textId="77777777" w:rsidR="00D37691" w:rsidRDefault="004E3872">
            <w:pPr>
              <w:spacing w:before="40" w:after="40"/>
              <w:ind w:left="100" w:right="100"/>
            </w:pPr>
            <w:r>
              <w:rPr>
                <w:rFonts w:ascii="Helvetica" w:eastAsia="Helvetica" w:hAnsi="Helvetica" w:cs="Helvetica"/>
                <w:b/>
                <w:color w:val="000000"/>
                <w:sz w:val="20"/>
                <w:szCs w:val="20"/>
              </w:rPr>
              <w:t>ZN Smear</w:t>
            </w:r>
          </w:p>
        </w:tc>
      </w:tr>
      <w:tr w:rsidR="00D37691" w14:paraId="37B8ABA7" w14:textId="77777777">
        <w:trPr>
          <w:cantSplit/>
          <w:tblHeader/>
          <w:jc w:val="center"/>
        </w:trPr>
        <w:tc>
          <w:tcPr>
            <w:tcW w:w="1800" w:type="dxa"/>
            <w:shd w:val="clear" w:color="auto" w:fill="FFFFFF"/>
            <w:tcMar>
              <w:top w:w="0" w:type="dxa"/>
              <w:left w:w="0" w:type="dxa"/>
              <w:bottom w:w="0" w:type="dxa"/>
              <w:right w:w="0" w:type="dxa"/>
            </w:tcMar>
            <w:vAlign w:val="center"/>
          </w:tcPr>
          <w:p w14:paraId="03C0E8C5" w14:textId="77777777" w:rsidR="00D37691" w:rsidRDefault="004E3872">
            <w:pPr>
              <w:spacing w:before="40" w:after="40"/>
              <w:ind w:left="100" w:right="100"/>
            </w:pPr>
            <w:r>
              <w:rPr>
                <w:rFonts w:ascii="Helvetica" w:eastAsia="Helvetica" w:hAnsi="Helvetica" w:cs="Helvetica"/>
                <w:b/>
                <w:color w:val="000000"/>
                <w:sz w:val="20"/>
                <w:szCs w:val="20"/>
              </w:rPr>
              <w:t>Characteristic</w:t>
            </w:r>
          </w:p>
        </w:tc>
        <w:tc>
          <w:tcPr>
            <w:tcW w:w="1800" w:type="dxa"/>
            <w:shd w:val="clear" w:color="auto" w:fill="FFFFFF"/>
            <w:tcMar>
              <w:top w:w="0" w:type="dxa"/>
              <w:left w:w="0" w:type="dxa"/>
              <w:bottom w:w="0" w:type="dxa"/>
              <w:right w:w="0" w:type="dxa"/>
            </w:tcMar>
            <w:vAlign w:val="center"/>
          </w:tcPr>
          <w:p w14:paraId="1AAE8D55" w14:textId="77777777" w:rsidR="00D37691" w:rsidRDefault="004E3872">
            <w:pPr>
              <w:spacing w:before="40" w:after="40"/>
              <w:ind w:left="100" w:right="100"/>
            </w:pPr>
            <w:r>
              <w:rPr>
                <w:rFonts w:ascii="Helvetica" w:eastAsia="Helvetica" w:hAnsi="Helvetica" w:cs="Helvetica"/>
                <w:b/>
                <w:color w:val="000000"/>
                <w:sz w:val="20"/>
                <w:szCs w:val="20"/>
              </w:rPr>
              <w:t>Negative, N = 596</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3570BF76" w14:textId="77777777" w:rsidR="00D37691" w:rsidRDefault="004E3872">
            <w:pPr>
              <w:spacing w:before="40" w:after="40"/>
              <w:ind w:left="100" w:right="100"/>
            </w:pPr>
            <w:r>
              <w:rPr>
                <w:rFonts w:ascii="Helvetica" w:eastAsia="Helvetica" w:hAnsi="Helvetica" w:cs="Helvetica"/>
                <w:b/>
                <w:color w:val="000000"/>
                <w:sz w:val="20"/>
                <w:szCs w:val="20"/>
              </w:rPr>
              <w:t>Positive, N = 91</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416DD394" w14:textId="77777777" w:rsidR="00D37691" w:rsidRDefault="004E3872">
            <w:pPr>
              <w:spacing w:before="40" w:after="40"/>
              <w:ind w:left="100" w:right="100"/>
            </w:pPr>
            <w:r>
              <w:rPr>
                <w:rFonts w:ascii="Helvetica" w:eastAsia="Helvetica" w:hAnsi="Helvetica" w:cs="Helvetica"/>
                <w:b/>
                <w:color w:val="000000"/>
                <w:sz w:val="20"/>
                <w:szCs w:val="20"/>
              </w:rPr>
              <w:t>Negative, N = 613</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2D5ABA12" w14:textId="77777777" w:rsidR="00D37691" w:rsidRDefault="004E3872">
            <w:pPr>
              <w:spacing w:before="40" w:after="40"/>
              <w:ind w:left="100" w:right="100"/>
            </w:pPr>
            <w:r>
              <w:rPr>
                <w:rFonts w:ascii="Helvetica" w:eastAsia="Helvetica" w:hAnsi="Helvetica" w:cs="Helvetica"/>
                <w:b/>
                <w:color w:val="000000"/>
                <w:sz w:val="20"/>
                <w:szCs w:val="20"/>
              </w:rPr>
              <w:t>Positive, N = 74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0CA10E32" w14:textId="77777777" w:rsidR="00D37691" w:rsidRDefault="004E3872">
            <w:pPr>
              <w:spacing w:before="40" w:after="40"/>
              <w:ind w:left="100" w:right="100"/>
            </w:pPr>
            <w:r>
              <w:rPr>
                <w:rFonts w:ascii="Helvetica" w:eastAsia="Helvetica" w:hAnsi="Helvetica" w:cs="Helvetica"/>
                <w:b/>
                <w:color w:val="000000"/>
                <w:sz w:val="20"/>
                <w:szCs w:val="20"/>
              </w:rPr>
              <w:t>Negative, N = 554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19AA5CD9" w14:textId="77777777" w:rsidR="00D37691" w:rsidRDefault="004E3872">
            <w:pPr>
              <w:spacing w:before="40" w:after="40"/>
              <w:ind w:left="100" w:right="100"/>
            </w:pPr>
            <w:r>
              <w:rPr>
                <w:rFonts w:ascii="Helvetica" w:eastAsia="Helvetica" w:hAnsi="Helvetica" w:cs="Helvetica"/>
                <w:b/>
                <w:color w:val="000000"/>
                <w:sz w:val="20"/>
                <w:szCs w:val="20"/>
              </w:rPr>
              <w:t>Positive, N = 133</w:t>
            </w:r>
            <w:r>
              <w:rPr>
                <w:rFonts w:ascii="Helvetica" w:eastAsia="Helvetica" w:hAnsi="Helvetica" w:cs="Helvetica"/>
                <w:b/>
                <w:color w:val="000000"/>
                <w:sz w:val="20"/>
                <w:szCs w:val="20"/>
                <w:vertAlign w:val="superscript"/>
              </w:rPr>
              <w:t>1</w:t>
            </w:r>
          </w:p>
        </w:tc>
      </w:tr>
      <w:tr w:rsidR="00D37691" w14:paraId="47D69A2A" w14:textId="77777777">
        <w:trPr>
          <w:cantSplit/>
          <w:jc w:val="center"/>
        </w:trPr>
        <w:tc>
          <w:tcPr>
            <w:tcW w:w="1800" w:type="dxa"/>
            <w:shd w:val="clear" w:color="auto" w:fill="EFEFEF"/>
            <w:tcMar>
              <w:top w:w="0" w:type="dxa"/>
              <w:left w:w="0" w:type="dxa"/>
              <w:bottom w:w="0" w:type="dxa"/>
              <w:right w:w="0" w:type="dxa"/>
            </w:tcMar>
          </w:tcPr>
          <w:p w14:paraId="429DEFB3" w14:textId="77777777" w:rsidR="00D37691" w:rsidRDefault="004E3872">
            <w:pPr>
              <w:spacing w:before="100" w:after="100"/>
              <w:ind w:left="100" w:right="100"/>
            </w:pPr>
            <w:r>
              <w:rPr>
                <w:rFonts w:ascii="Helvetica" w:eastAsia="Helvetica" w:hAnsi="Helvetica" w:cs="Helvetica"/>
                <w:color w:val="000000"/>
                <w:sz w:val="20"/>
                <w:szCs w:val="20"/>
              </w:rPr>
              <w:t>Age</w:t>
            </w:r>
          </w:p>
        </w:tc>
        <w:tc>
          <w:tcPr>
            <w:tcW w:w="1800" w:type="dxa"/>
            <w:shd w:val="clear" w:color="auto" w:fill="EFEFEF"/>
            <w:tcMar>
              <w:top w:w="0" w:type="dxa"/>
              <w:left w:w="0" w:type="dxa"/>
              <w:bottom w:w="0" w:type="dxa"/>
              <w:right w:w="0" w:type="dxa"/>
            </w:tcMar>
            <w:vAlign w:val="center"/>
          </w:tcPr>
          <w:p w14:paraId="40016B30"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1179DD04" w14:textId="77777777" w:rsidR="00D37691" w:rsidRDefault="004E3872">
            <w:pPr>
              <w:spacing w:before="100" w:after="100"/>
              <w:ind w:left="100" w:right="100"/>
            </w:pPr>
            <w:r>
              <w:rPr>
                <w:rFonts w:ascii="Helvetica" w:eastAsia="Helvetica" w:hAnsi="Helvetica" w:cs="Helvetica"/>
                <w:color w:val="000000"/>
                <w:sz w:val="20"/>
                <w:szCs w:val="20"/>
              </w:rPr>
              <w:t>41 (30, 50)</w:t>
            </w:r>
          </w:p>
        </w:tc>
        <w:tc>
          <w:tcPr>
            <w:tcW w:w="1800" w:type="dxa"/>
            <w:shd w:val="clear" w:color="auto" w:fill="EFEFEF"/>
            <w:tcMar>
              <w:top w:w="0" w:type="dxa"/>
              <w:left w:w="0" w:type="dxa"/>
              <w:bottom w:w="0" w:type="dxa"/>
              <w:right w:w="0" w:type="dxa"/>
            </w:tcMar>
            <w:vAlign w:val="center"/>
          </w:tcPr>
          <w:p w14:paraId="0B20AE5C"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7FCDB2F8" w14:textId="77777777" w:rsidR="00D37691" w:rsidRDefault="004E3872">
            <w:pPr>
              <w:spacing w:before="100" w:after="100"/>
              <w:ind w:left="100" w:right="100"/>
            </w:pPr>
            <w:r>
              <w:rPr>
                <w:rFonts w:ascii="Helvetica" w:eastAsia="Helvetica" w:hAnsi="Helvetica" w:cs="Helvetica"/>
                <w:color w:val="000000"/>
                <w:sz w:val="20"/>
                <w:szCs w:val="20"/>
              </w:rPr>
              <w:t>40 (29, 48)</w:t>
            </w:r>
          </w:p>
        </w:tc>
        <w:tc>
          <w:tcPr>
            <w:tcW w:w="1800" w:type="dxa"/>
            <w:shd w:val="clear" w:color="auto" w:fill="EFEFEF"/>
            <w:tcMar>
              <w:top w:w="0" w:type="dxa"/>
              <w:left w:w="0" w:type="dxa"/>
              <w:bottom w:w="0" w:type="dxa"/>
              <w:right w:w="0" w:type="dxa"/>
            </w:tcMar>
            <w:vAlign w:val="center"/>
          </w:tcPr>
          <w:p w14:paraId="1157D31A" w14:textId="77777777" w:rsidR="00D37691" w:rsidRDefault="004E3872">
            <w:pPr>
              <w:spacing w:before="100" w:after="100"/>
              <w:ind w:left="100" w:right="100"/>
            </w:pPr>
            <w:r>
              <w:rPr>
                <w:rFonts w:ascii="Helvetica" w:eastAsia="Helvetica" w:hAnsi="Helvetica" w:cs="Helvetica"/>
                <w:color w:val="000000"/>
                <w:sz w:val="20"/>
                <w:szCs w:val="20"/>
              </w:rPr>
              <w:t>42 (26, 56)</w:t>
            </w:r>
          </w:p>
        </w:tc>
        <w:tc>
          <w:tcPr>
            <w:tcW w:w="1800" w:type="dxa"/>
            <w:shd w:val="clear" w:color="auto" w:fill="EFEFEF"/>
            <w:tcMar>
              <w:top w:w="0" w:type="dxa"/>
              <w:left w:w="0" w:type="dxa"/>
              <w:bottom w:w="0" w:type="dxa"/>
              <w:right w:w="0" w:type="dxa"/>
            </w:tcMar>
            <w:vAlign w:val="center"/>
          </w:tcPr>
          <w:p w14:paraId="714A3B6C" w14:textId="77777777" w:rsidR="00D37691" w:rsidRDefault="004E3872">
            <w:pPr>
              <w:spacing w:before="100" w:after="100"/>
              <w:ind w:left="100" w:right="100"/>
            </w:pPr>
            <w:r>
              <w:rPr>
                <w:rFonts w:ascii="Helvetica" w:eastAsia="Helvetica" w:hAnsi="Helvetica" w:cs="Helvetica"/>
                <w:color w:val="000000"/>
                <w:sz w:val="20"/>
                <w:szCs w:val="20"/>
              </w:rPr>
              <w:t>42 (29, 53)</w:t>
            </w:r>
          </w:p>
        </w:tc>
      </w:tr>
      <w:tr w:rsidR="00D37691" w14:paraId="0013183C" w14:textId="77777777">
        <w:trPr>
          <w:cantSplit/>
          <w:jc w:val="center"/>
        </w:trPr>
        <w:tc>
          <w:tcPr>
            <w:tcW w:w="1800" w:type="dxa"/>
            <w:shd w:val="clear" w:color="auto" w:fill="FFFFFF"/>
            <w:tcMar>
              <w:top w:w="0" w:type="dxa"/>
              <w:left w:w="0" w:type="dxa"/>
              <w:bottom w:w="0" w:type="dxa"/>
              <w:right w:w="0" w:type="dxa"/>
            </w:tcMar>
          </w:tcPr>
          <w:p w14:paraId="0EE527E2" w14:textId="77777777" w:rsidR="00D37691" w:rsidRDefault="004E3872">
            <w:pPr>
              <w:spacing w:before="100" w:after="100"/>
              <w:ind w:left="100" w:right="100"/>
            </w:pPr>
            <w:r>
              <w:rPr>
                <w:rFonts w:ascii="Helvetica" w:eastAsia="Helvetica" w:hAnsi="Helvetica" w:cs="Helvetica"/>
                <w:color w:val="000000"/>
                <w:sz w:val="20"/>
                <w:szCs w:val="20"/>
              </w:rPr>
              <w:t>HIV Positive</w:t>
            </w:r>
          </w:p>
        </w:tc>
        <w:tc>
          <w:tcPr>
            <w:tcW w:w="1800" w:type="dxa"/>
            <w:shd w:val="clear" w:color="auto" w:fill="FFFFFF"/>
            <w:tcMar>
              <w:top w:w="0" w:type="dxa"/>
              <w:left w:w="0" w:type="dxa"/>
              <w:bottom w:w="0" w:type="dxa"/>
              <w:right w:w="0" w:type="dxa"/>
            </w:tcMar>
            <w:vAlign w:val="center"/>
          </w:tcPr>
          <w:p w14:paraId="0837CECA" w14:textId="77777777" w:rsidR="00D37691" w:rsidRDefault="004E3872">
            <w:pPr>
              <w:spacing w:before="100" w:after="100"/>
              <w:ind w:left="100" w:right="100"/>
            </w:pPr>
            <w:r>
              <w:rPr>
                <w:rFonts w:ascii="Helvetica" w:eastAsia="Helvetica" w:hAnsi="Helvetica" w:cs="Helvetica"/>
                <w:color w:val="000000"/>
                <w:sz w:val="20"/>
                <w:szCs w:val="20"/>
              </w:rPr>
              <w:t>26 (6.7%)</w:t>
            </w:r>
          </w:p>
        </w:tc>
        <w:tc>
          <w:tcPr>
            <w:tcW w:w="1800" w:type="dxa"/>
            <w:shd w:val="clear" w:color="auto" w:fill="FFFFFF"/>
            <w:tcMar>
              <w:top w:w="0" w:type="dxa"/>
              <w:left w:w="0" w:type="dxa"/>
              <w:bottom w:w="0" w:type="dxa"/>
              <w:right w:w="0" w:type="dxa"/>
            </w:tcMar>
            <w:vAlign w:val="center"/>
          </w:tcPr>
          <w:p w14:paraId="6004CC02" w14:textId="77777777" w:rsidR="00D37691" w:rsidRDefault="004E3872">
            <w:pPr>
              <w:spacing w:before="100" w:after="100"/>
              <w:ind w:left="100" w:right="100"/>
            </w:pPr>
            <w:r>
              <w:rPr>
                <w:rFonts w:ascii="Helvetica" w:eastAsia="Helvetica" w:hAnsi="Helvetica" w:cs="Helvetica"/>
                <w:color w:val="000000"/>
                <w:sz w:val="20"/>
                <w:szCs w:val="20"/>
              </w:rPr>
              <w:t>25 (29%)</w:t>
            </w:r>
          </w:p>
        </w:tc>
        <w:tc>
          <w:tcPr>
            <w:tcW w:w="1800" w:type="dxa"/>
            <w:shd w:val="clear" w:color="auto" w:fill="FFFFFF"/>
            <w:tcMar>
              <w:top w:w="0" w:type="dxa"/>
              <w:left w:w="0" w:type="dxa"/>
              <w:bottom w:w="0" w:type="dxa"/>
              <w:right w:w="0" w:type="dxa"/>
            </w:tcMar>
            <w:vAlign w:val="center"/>
          </w:tcPr>
          <w:p w14:paraId="33136482" w14:textId="77777777" w:rsidR="00D37691" w:rsidRDefault="004E3872">
            <w:pPr>
              <w:spacing w:before="100" w:after="100"/>
              <w:ind w:left="100" w:right="100"/>
            </w:pPr>
            <w:r>
              <w:rPr>
                <w:rFonts w:ascii="Helvetica" w:eastAsia="Helvetica" w:hAnsi="Helvetica" w:cs="Helvetica"/>
                <w:color w:val="000000"/>
                <w:sz w:val="20"/>
                <w:szCs w:val="20"/>
              </w:rPr>
              <w:t>27 (6.7%)</w:t>
            </w:r>
          </w:p>
        </w:tc>
        <w:tc>
          <w:tcPr>
            <w:tcW w:w="1800" w:type="dxa"/>
            <w:shd w:val="clear" w:color="auto" w:fill="FFFFFF"/>
            <w:tcMar>
              <w:top w:w="0" w:type="dxa"/>
              <w:left w:w="0" w:type="dxa"/>
              <w:bottom w:w="0" w:type="dxa"/>
              <w:right w:w="0" w:type="dxa"/>
            </w:tcMar>
            <w:vAlign w:val="center"/>
          </w:tcPr>
          <w:p w14:paraId="0A03ABC4" w14:textId="77777777" w:rsidR="00D37691" w:rsidRDefault="004E3872">
            <w:pPr>
              <w:spacing w:before="100" w:after="100"/>
              <w:ind w:left="100" w:right="100"/>
            </w:pPr>
            <w:r>
              <w:rPr>
                <w:rFonts w:ascii="Helvetica" w:eastAsia="Helvetica" w:hAnsi="Helvetica" w:cs="Helvetica"/>
                <w:color w:val="000000"/>
                <w:sz w:val="20"/>
                <w:szCs w:val="20"/>
              </w:rPr>
              <w:t>24 (34%)</w:t>
            </w:r>
          </w:p>
        </w:tc>
        <w:tc>
          <w:tcPr>
            <w:tcW w:w="1800" w:type="dxa"/>
            <w:shd w:val="clear" w:color="auto" w:fill="FFFFFF"/>
            <w:tcMar>
              <w:top w:w="0" w:type="dxa"/>
              <w:left w:w="0" w:type="dxa"/>
              <w:bottom w:w="0" w:type="dxa"/>
              <w:right w:w="0" w:type="dxa"/>
            </w:tcMar>
            <w:vAlign w:val="center"/>
          </w:tcPr>
          <w:p w14:paraId="49E13E31" w14:textId="77777777" w:rsidR="00D37691" w:rsidRDefault="004E3872">
            <w:pPr>
              <w:spacing w:before="100" w:after="100"/>
              <w:ind w:left="100" w:right="100"/>
            </w:pPr>
            <w:r>
              <w:rPr>
                <w:rFonts w:ascii="Helvetica" w:eastAsia="Helvetica" w:hAnsi="Helvetica" w:cs="Helvetica"/>
                <w:color w:val="000000"/>
                <w:sz w:val="20"/>
                <w:szCs w:val="20"/>
              </w:rPr>
              <w:t>18 (5.1%)</w:t>
            </w:r>
          </w:p>
        </w:tc>
        <w:tc>
          <w:tcPr>
            <w:tcW w:w="1800" w:type="dxa"/>
            <w:shd w:val="clear" w:color="auto" w:fill="FFFFFF"/>
            <w:tcMar>
              <w:top w:w="0" w:type="dxa"/>
              <w:left w:w="0" w:type="dxa"/>
              <w:bottom w:w="0" w:type="dxa"/>
              <w:right w:w="0" w:type="dxa"/>
            </w:tcMar>
            <w:vAlign w:val="center"/>
          </w:tcPr>
          <w:p w14:paraId="611BBC49" w14:textId="77777777" w:rsidR="00D37691" w:rsidRDefault="004E3872">
            <w:pPr>
              <w:spacing w:before="100" w:after="100"/>
              <w:ind w:left="100" w:right="100"/>
            </w:pPr>
            <w:r>
              <w:rPr>
                <w:rFonts w:ascii="Helvetica" w:eastAsia="Helvetica" w:hAnsi="Helvetica" w:cs="Helvetica"/>
                <w:color w:val="000000"/>
                <w:sz w:val="20"/>
                <w:szCs w:val="20"/>
              </w:rPr>
              <w:t>33 (27%)</w:t>
            </w:r>
          </w:p>
        </w:tc>
      </w:tr>
      <w:tr w:rsidR="00D37691" w14:paraId="6977FC03" w14:textId="77777777">
        <w:trPr>
          <w:cantSplit/>
          <w:jc w:val="center"/>
        </w:trPr>
        <w:tc>
          <w:tcPr>
            <w:tcW w:w="1800" w:type="dxa"/>
            <w:shd w:val="clear" w:color="auto" w:fill="EFEFEF"/>
            <w:tcMar>
              <w:top w:w="0" w:type="dxa"/>
              <w:left w:w="0" w:type="dxa"/>
              <w:bottom w:w="0" w:type="dxa"/>
              <w:right w:w="0" w:type="dxa"/>
            </w:tcMar>
          </w:tcPr>
          <w:p w14:paraId="779575DC"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BD75E60" w14:textId="77777777" w:rsidR="00D37691" w:rsidRDefault="004E3872">
            <w:pPr>
              <w:spacing w:before="100" w:after="100"/>
              <w:ind w:left="100" w:right="100"/>
            </w:pPr>
            <w:r>
              <w:rPr>
                <w:rFonts w:ascii="Helvetica" w:eastAsia="Helvetica" w:hAnsi="Helvetica" w:cs="Helvetica"/>
                <w:color w:val="000000"/>
                <w:sz w:val="20"/>
                <w:szCs w:val="20"/>
              </w:rPr>
              <w:t>208</w:t>
            </w:r>
          </w:p>
        </w:tc>
        <w:tc>
          <w:tcPr>
            <w:tcW w:w="1800" w:type="dxa"/>
            <w:shd w:val="clear" w:color="auto" w:fill="EFEFEF"/>
            <w:tcMar>
              <w:top w:w="0" w:type="dxa"/>
              <w:left w:w="0" w:type="dxa"/>
              <w:bottom w:w="0" w:type="dxa"/>
              <w:right w:w="0" w:type="dxa"/>
            </w:tcMar>
            <w:vAlign w:val="center"/>
          </w:tcPr>
          <w:p w14:paraId="504C6E41"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F2E843D" w14:textId="77777777" w:rsidR="00D37691" w:rsidRDefault="004E3872">
            <w:pPr>
              <w:spacing w:before="100" w:after="100"/>
              <w:ind w:left="100" w:right="100"/>
            </w:pPr>
            <w:r>
              <w:rPr>
                <w:rFonts w:ascii="Helvetica" w:eastAsia="Helvetica" w:hAnsi="Helvetica" w:cs="Helvetica"/>
                <w:color w:val="000000"/>
                <w:sz w:val="20"/>
                <w:szCs w:val="20"/>
              </w:rPr>
              <w:t>211</w:t>
            </w:r>
          </w:p>
        </w:tc>
        <w:tc>
          <w:tcPr>
            <w:tcW w:w="1800" w:type="dxa"/>
            <w:shd w:val="clear" w:color="auto" w:fill="EFEFEF"/>
            <w:tcMar>
              <w:top w:w="0" w:type="dxa"/>
              <w:left w:w="0" w:type="dxa"/>
              <w:bottom w:w="0" w:type="dxa"/>
              <w:right w:w="0" w:type="dxa"/>
            </w:tcMar>
            <w:vAlign w:val="center"/>
          </w:tcPr>
          <w:p w14:paraId="5693DCB8" w14:textId="77777777" w:rsidR="00D37691" w:rsidRDefault="004E3872">
            <w:pPr>
              <w:spacing w:before="100" w:after="100"/>
              <w:ind w:left="100" w:right="100"/>
            </w:pPr>
            <w:r>
              <w:rPr>
                <w:rFonts w:ascii="Helvetica" w:eastAsia="Helvetica" w:hAnsi="Helvetica" w:cs="Helvetica"/>
                <w:color w:val="000000"/>
                <w:sz w:val="20"/>
                <w:szCs w:val="20"/>
              </w:rPr>
              <w:t>3</w:t>
            </w:r>
          </w:p>
        </w:tc>
        <w:tc>
          <w:tcPr>
            <w:tcW w:w="1800" w:type="dxa"/>
            <w:shd w:val="clear" w:color="auto" w:fill="EFEFEF"/>
            <w:tcMar>
              <w:top w:w="0" w:type="dxa"/>
              <w:left w:w="0" w:type="dxa"/>
              <w:bottom w:w="0" w:type="dxa"/>
              <w:right w:w="0" w:type="dxa"/>
            </w:tcMar>
            <w:vAlign w:val="center"/>
          </w:tcPr>
          <w:p w14:paraId="01876068" w14:textId="77777777" w:rsidR="00D37691" w:rsidRDefault="004E3872">
            <w:pPr>
              <w:spacing w:before="100" w:after="100"/>
              <w:ind w:left="100" w:right="100"/>
            </w:pPr>
            <w:r>
              <w:rPr>
                <w:rFonts w:ascii="Helvetica" w:eastAsia="Helvetica" w:hAnsi="Helvetica" w:cs="Helvetica"/>
                <w:color w:val="000000"/>
                <w:sz w:val="20"/>
                <w:szCs w:val="20"/>
              </w:rPr>
              <w:t>202</w:t>
            </w:r>
          </w:p>
        </w:tc>
        <w:tc>
          <w:tcPr>
            <w:tcW w:w="1800" w:type="dxa"/>
            <w:shd w:val="clear" w:color="auto" w:fill="EFEFEF"/>
            <w:tcMar>
              <w:top w:w="0" w:type="dxa"/>
              <w:left w:w="0" w:type="dxa"/>
              <w:bottom w:w="0" w:type="dxa"/>
              <w:right w:w="0" w:type="dxa"/>
            </w:tcMar>
            <w:vAlign w:val="center"/>
          </w:tcPr>
          <w:p w14:paraId="418A15ED" w14:textId="77777777" w:rsidR="00D37691" w:rsidRDefault="004E3872">
            <w:pPr>
              <w:spacing w:before="100" w:after="100"/>
              <w:ind w:left="100" w:right="100"/>
            </w:pPr>
            <w:r>
              <w:rPr>
                <w:rFonts w:ascii="Helvetica" w:eastAsia="Helvetica" w:hAnsi="Helvetica" w:cs="Helvetica"/>
                <w:color w:val="000000"/>
                <w:sz w:val="20"/>
                <w:szCs w:val="20"/>
              </w:rPr>
              <w:t>12</w:t>
            </w:r>
          </w:p>
        </w:tc>
      </w:tr>
      <w:tr w:rsidR="00D37691" w14:paraId="5C9040AF" w14:textId="77777777">
        <w:trPr>
          <w:cantSplit/>
          <w:jc w:val="center"/>
        </w:trPr>
        <w:tc>
          <w:tcPr>
            <w:tcW w:w="1800" w:type="dxa"/>
            <w:shd w:val="clear" w:color="auto" w:fill="FFFFFF"/>
            <w:tcMar>
              <w:top w:w="0" w:type="dxa"/>
              <w:left w:w="0" w:type="dxa"/>
              <w:bottom w:w="0" w:type="dxa"/>
              <w:right w:w="0" w:type="dxa"/>
            </w:tcMar>
          </w:tcPr>
          <w:p w14:paraId="3B0BFF5E" w14:textId="77777777" w:rsidR="00D37691" w:rsidRDefault="004E3872">
            <w:pPr>
              <w:spacing w:before="100" w:after="100"/>
              <w:ind w:left="100" w:right="100"/>
            </w:pPr>
            <w:r>
              <w:rPr>
                <w:rFonts w:ascii="Helvetica" w:eastAsia="Helvetica" w:hAnsi="Helvetica" w:cs="Helvetica"/>
                <w:color w:val="000000"/>
                <w:sz w:val="20"/>
                <w:szCs w:val="20"/>
              </w:rPr>
              <w:t>Diabetes</w:t>
            </w:r>
          </w:p>
        </w:tc>
        <w:tc>
          <w:tcPr>
            <w:tcW w:w="1800" w:type="dxa"/>
            <w:shd w:val="clear" w:color="auto" w:fill="FFFFFF"/>
            <w:tcMar>
              <w:top w:w="0" w:type="dxa"/>
              <w:left w:w="0" w:type="dxa"/>
              <w:bottom w:w="0" w:type="dxa"/>
              <w:right w:w="0" w:type="dxa"/>
            </w:tcMar>
            <w:vAlign w:val="center"/>
          </w:tcPr>
          <w:p w14:paraId="565091CA" w14:textId="77777777" w:rsidR="00D37691" w:rsidRDefault="004E3872">
            <w:pPr>
              <w:spacing w:before="100" w:after="100"/>
              <w:ind w:left="100" w:right="100"/>
            </w:pPr>
            <w:r>
              <w:rPr>
                <w:rFonts w:ascii="Helvetica" w:eastAsia="Helvetica" w:hAnsi="Helvetica" w:cs="Helvetica"/>
                <w:color w:val="000000"/>
                <w:sz w:val="20"/>
                <w:szCs w:val="20"/>
              </w:rPr>
              <w:t>37 (6.2%)</w:t>
            </w:r>
          </w:p>
        </w:tc>
        <w:tc>
          <w:tcPr>
            <w:tcW w:w="1800" w:type="dxa"/>
            <w:shd w:val="clear" w:color="auto" w:fill="FFFFFF"/>
            <w:tcMar>
              <w:top w:w="0" w:type="dxa"/>
              <w:left w:w="0" w:type="dxa"/>
              <w:bottom w:w="0" w:type="dxa"/>
              <w:right w:w="0" w:type="dxa"/>
            </w:tcMar>
            <w:vAlign w:val="center"/>
          </w:tcPr>
          <w:p w14:paraId="6BF5C7A6" w14:textId="77777777" w:rsidR="00D37691" w:rsidRDefault="004E3872">
            <w:pPr>
              <w:spacing w:before="100" w:after="100"/>
              <w:ind w:left="100" w:right="100"/>
            </w:pPr>
            <w:r>
              <w:rPr>
                <w:rFonts w:ascii="Helvetica" w:eastAsia="Helvetica" w:hAnsi="Helvetica" w:cs="Helvetica"/>
                <w:color w:val="000000"/>
                <w:sz w:val="20"/>
                <w:szCs w:val="20"/>
              </w:rPr>
              <w:t>2 (2.2%)</w:t>
            </w:r>
          </w:p>
        </w:tc>
        <w:tc>
          <w:tcPr>
            <w:tcW w:w="1800" w:type="dxa"/>
            <w:shd w:val="clear" w:color="auto" w:fill="FFFFFF"/>
            <w:tcMar>
              <w:top w:w="0" w:type="dxa"/>
              <w:left w:w="0" w:type="dxa"/>
              <w:bottom w:w="0" w:type="dxa"/>
              <w:right w:w="0" w:type="dxa"/>
            </w:tcMar>
            <w:vAlign w:val="center"/>
          </w:tcPr>
          <w:p w14:paraId="4EF92044" w14:textId="77777777" w:rsidR="00D37691" w:rsidRDefault="004E3872">
            <w:pPr>
              <w:spacing w:before="100" w:after="100"/>
              <w:ind w:left="100" w:right="100"/>
            </w:pPr>
            <w:r>
              <w:rPr>
                <w:rFonts w:ascii="Helvetica" w:eastAsia="Helvetica" w:hAnsi="Helvetica" w:cs="Helvetica"/>
                <w:color w:val="000000"/>
                <w:sz w:val="20"/>
                <w:szCs w:val="20"/>
              </w:rPr>
              <w:t>39 (6.4%)</w:t>
            </w:r>
          </w:p>
        </w:tc>
        <w:tc>
          <w:tcPr>
            <w:tcW w:w="1800" w:type="dxa"/>
            <w:shd w:val="clear" w:color="auto" w:fill="FFFFFF"/>
            <w:tcMar>
              <w:top w:w="0" w:type="dxa"/>
              <w:left w:w="0" w:type="dxa"/>
              <w:bottom w:w="0" w:type="dxa"/>
              <w:right w:w="0" w:type="dxa"/>
            </w:tcMar>
            <w:vAlign w:val="center"/>
          </w:tcPr>
          <w:p w14:paraId="4657BF5F" w14:textId="77777777" w:rsidR="00D37691" w:rsidRDefault="004E3872">
            <w:pPr>
              <w:spacing w:before="100" w:after="100"/>
              <w:ind w:left="100" w:right="100"/>
            </w:pPr>
            <w:r>
              <w:rPr>
                <w:rFonts w:ascii="Helvetica" w:eastAsia="Helvetica" w:hAnsi="Helvetica" w:cs="Helvetica"/>
                <w:color w:val="000000"/>
                <w:sz w:val="20"/>
                <w:szCs w:val="20"/>
              </w:rPr>
              <w:t>0 (0%)</w:t>
            </w:r>
          </w:p>
        </w:tc>
        <w:tc>
          <w:tcPr>
            <w:tcW w:w="1800" w:type="dxa"/>
            <w:shd w:val="clear" w:color="auto" w:fill="FFFFFF"/>
            <w:tcMar>
              <w:top w:w="0" w:type="dxa"/>
              <w:left w:w="0" w:type="dxa"/>
              <w:bottom w:w="0" w:type="dxa"/>
              <w:right w:w="0" w:type="dxa"/>
            </w:tcMar>
            <w:vAlign w:val="center"/>
          </w:tcPr>
          <w:p w14:paraId="2F558437" w14:textId="77777777" w:rsidR="00D37691" w:rsidRDefault="004E3872">
            <w:pPr>
              <w:spacing w:before="100" w:after="100"/>
              <w:ind w:left="100" w:right="100"/>
            </w:pPr>
            <w:r>
              <w:rPr>
                <w:rFonts w:ascii="Helvetica" w:eastAsia="Helvetica" w:hAnsi="Helvetica" w:cs="Helvetica"/>
                <w:color w:val="000000"/>
                <w:sz w:val="20"/>
                <w:szCs w:val="20"/>
              </w:rPr>
              <w:t>35 (6.3%)</w:t>
            </w:r>
          </w:p>
        </w:tc>
        <w:tc>
          <w:tcPr>
            <w:tcW w:w="1800" w:type="dxa"/>
            <w:shd w:val="clear" w:color="auto" w:fill="FFFFFF"/>
            <w:tcMar>
              <w:top w:w="0" w:type="dxa"/>
              <w:left w:w="0" w:type="dxa"/>
              <w:bottom w:w="0" w:type="dxa"/>
              <w:right w:w="0" w:type="dxa"/>
            </w:tcMar>
            <w:vAlign w:val="center"/>
          </w:tcPr>
          <w:p w14:paraId="7EBE109D" w14:textId="77777777" w:rsidR="00D37691" w:rsidRDefault="004E3872">
            <w:pPr>
              <w:spacing w:before="100" w:after="100"/>
              <w:ind w:left="100" w:right="100"/>
            </w:pPr>
            <w:r>
              <w:rPr>
                <w:rFonts w:ascii="Helvetica" w:eastAsia="Helvetica" w:hAnsi="Helvetica" w:cs="Helvetica"/>
                <w:color w:val="000000"/>
                <w:sz w:val="20"/>
                <w:szCs w:val="20"/>
              </w:rPr>
              <w:t>4 (3.0%)</w:t>
            </w:r>
          </w:p>
        </w:tc>
      </w:tr>
      <w:tr w:rsidR="00D37691" w14:paraId="1687427D" w14:textId="77777777">
        <w:trPr>
          <w:cantSplit/>
          <w:jc w:val="center"/>
        </w:trPr>
        <w:tc>
          <w:tcPr>
            <w:tcW w:w="1800" w:type="dxa"/>
            <w:shd w:val="clear" w:color="auto" w:fill="EFEFEF"/>
            <w:tcMar>
              <w:top w:w="0" w:type="dxa"/>
              <w:left w:w="0" w:type="dxa"/>
              <w:bottom w:w="0" w:type="dxa"/>
              <w:right w:w="0" w:type="dxa"/>
            </w:tcMar>
          </w:tcPr>
          <w:p w14:paraId="250E57E9" w14:textId="77777777" w:rsidR="00D37691" w:rsidRDefault="004E3872">
            <w:pPr>
              <w:spacing w:before="100" w:after="100"/>
              <w:ind w:left="100" w:right="100"/>
            </w:pPr>
            <w:r>
              <w:rPr>
                <w:rFonts w:ascii="Helvetica" w:eastAsia="Helvetica" w:hAnsi="Helvetica" w:cs="Helvetica"/>
                <w:color w:val="000000"/>
                <w:sz w:val="20"/>
                <w:szCs w:val="20"/>
              </w:rPr>
              <w:t>Day from onset</w:t>
            </w:r>
          </w:p>
        </w:tc>
        <w:tc>
          <w:tcPr>
            <w:tcW w:w="1800" w:type="dxa"/>
            <w:shd w:val="clear" w:color="auto" w:fill="EFEFEF"/>
            <w:tcMar>
              <w:top w:w="0" w:type="dxa"/>
              <w:left w:w="0" w:type="dxa"/>
              <w:bottom w:w="0" w:type="dxa"/>
              <w:right w:w="0" w:type="dxa"/>
            </w:tcMar>
            <w:vAlign w:val="center"/>
          </w:tcPr>
          <w:p w14:paraId="324F536C"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28401E8B" w14:textId="77777777" w:rsidR="00D37691" w:rsidRDefault="004E3872">
            <w:pPr>
              <w:spacing w:before="100" w:after="100"/>
              <w:ind w:left="100" w:right="100"/>
            </w:pPr>
            <w:r>
              <w:rPr>
                <w:rFonts w:ascii="Helvetica" w:eastAsia="Helvetica" w:hAnsi="Helvetica" w:cs="Helvetica"/>
                <w:color w:val="000000"/>
                <w:sz w:val="20"/>
                <w:szCs w:val="20"/>
              </w:rPr>
              <w:t>19 (10, 20)</w:t>
            </w:r>
          </w:p>
        </w:tc>
        <w:tc>
          <w:tcPr>
            <w:tcW w:w="1800" w:type="dxa"/>
            <w:shd w:val="clear" w:color="auto" w:fill="EFEFEF"/>
            <w:tcMar>
              <w:top w:w="0" w:type="dxa"/>
              <w:left w:w="0" w:type="dxa"/>
              <w:bottom w:w="0" w:type="dxa"/>
              <w:right w:w="0" w:type="dxa"/>
            </w:tcMar>
            <w:vAlign w:val="center"/>
          </w:tcPr>
          <w:p w14:paraId="3EE078D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44888860" w14:textId="77777777" w:rsidR="00D37691" w:rsidRDefault="004E3872">
            <w:pPr>
              <w:spacing w:before="100" w:after="100"/>
              <w:ind w:left="100" w:right="100"/>
            </w:pPr>
            <w:r>
              <w:rPr>
                <w:rFonts w:ascii="Helvetica" w:eastAsia="Helvetica" w:hAnsi="Helvetica" w:cs="Helvetica"/>
                <w:color w:val="000000"/>
                <w:sz w:val="20"/>
                <w:szCs w:val="20"/>
              </w:rPr>
              <w:t>20 (11, 22)</w:t>
            </w:r>
          </w:p>
        </w:tc>
        <w:tc>
          <w:tcPr>
            <w:tcW w:w="1800" w:type="dxa"/>
            <w:shd w:val="clear" w:color="auto" w:fill="EFEFEF"/>
            <w:tcMar>
              <w:top w:w="0" w:type="dxa"/>
              <w:left w:w="0" w:type="dxa"/>
              <w:bottom w:w="0" w:type="dxa"/>
              <w:right w:w="0" w:type="dxa"/>
            </w:tcMar>
            <w:vAlign w:val="center"/>
          </w:tcPr>
          <w:p w14:paraId="44E4B48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14EE56DE" w14:textId="77777777" w:rsidR="00D37691" w:rsidRDefault="004E3872">
            <w:pPr>
              <w:spacing w:before="100" w:after="100"/>
              <w:ind w:left="100" w:right="100"/>
            </w:pPr>
            <w:r>
              <w:rPr>
                <w:rFonts w:ascii="Helvetica" w:eastAsia="Helvetica" w:hAnsi="Helvetica" w:cs="Helvetica"/>
                <w:color w:val="000000"/>
                <w:sz w:val="20"/>
                <w:szCs w:val="20"/>
              </w:rPr>
              <w:t>16 (8, 17)</w:t>
            </w:r>
          </w:p>
        </w:tc>
      </w:tr>
      <w:tr w:rsidR="00D37691" w14:paraId="1A5FC290" w14:textId="77777777">
        <w:trPr>
          <w:cantSplit/>
          <w:jc w:val="center"/>
        </w:trPr>
        <w:tc>
          <w:tcPr>
            <w:tcW w:w="1800" w:type="dxa"/>
            <w:shd w:val="clear" w:color="auto" w:fill="FFFFFF"/>
            <w:tcMar>
              <w:top w:w="0" w:type="dxa"/>
              <w:left w:w="0" w:type="dxa"/>
              <w:bottom w:w="0" w:type="dxa"/>
              <w:right w:w="0" w:type="dxa"/>
            </w:tcMar>
          </w:tcPr>
          <w:p w14:paraId="5E0E85F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6E35EBF5" w14:textId="77777777" w:rsidR="00D37691" w:rsidRDefault="004E3872">
            <w:pPr>
              <w:spacing w:before="100" w:after="100"/>
              <w:ind w:left="100" w:right="100"/>
            </w:pPr>
            <w:r>
              <w:rPr>
                <w:rFonts w:ascii="Helvetica" w:eastAsia="Helvetica" w:hAnsi="Helvetica" w:cs="Helvetica"/>
                <w:color w:val="000000"/>
                <w:sz w:val="20"/>
                <w:szCs w:val="20"/>
              </w:rPr>
              <w:t>21</w:t>
            </w:r>
          </w:p>
        </w:tc>
        <w:tc>
          <w:tcPr>
            <w:tcW w:w="1800" w:type="dxa"/>
            <w:shd w:val="clear" w:color="auto" w:fill="FFFFFF"/>
            <w:tcMar>
              <w:top w:w="0" w:type="dxa"/>
              <w:left w:w="0" w:type="dxa"/>
              <w:bottom w:w="0" w:type="dxa"/>
              <w:right w:w="0" w:type="dxa"/>
            </w:tcMar>
            <w:vAlign w:val="center"/>
          </w:tcPr>
          <w:p w14:paraId="25A9FBAF" w14:textId="77777777" w:rsidR="00D37691" w:rsidRDefault="004E3872">
            <w:pPr>
              <w:spacing w:before="100" w:after="100"/>
              <w:ind w:left="100" w:right="100"/>
            </w:pPr>
            <w:r>
              <w:rPr>
                <w:rFonts w:ascii="Helvetica" w:eastAsia="Helvetica" w:hAnsi="Helvetica" w:cs="Helvetica"/>
                <w:color w:val="000000"/>
                <w:sz w:val="20"/>
                <w:szCs w:val="20"/>
              </w:rPr>
              <w:t>8</w:t>
            </w:r>
          </w:p>
        </w:tc>
        <w:tc>
          <w:tcPr>
            <w:tcW w:w="1800" w:type="dxa"/>
            <w:shd w:val="clear" w:color="auto" w:fill="FFFFFF"/>
            <w:tcMar>
              <w:top w:w="0" w:type="dxa"/>
              <w:left w:w="0" w:type="dxa"/>
              <w:bottom w:w="0" w:type="dxa"/>
              <w:right w:w="0" w:type="dxa"/>
            </w:tcMar>
            <w:vAlign w:val="center"/>
          </w:tcPr>
          <w:p w14:paraId="05292EC9" w14:textId="77777777" w:rsidR="00D37691" w:rsidRDefault="004E3872">
            <w:pPr>
              <w:spacing w:before="100" w:after="100"/>
              <w:ind w:left="100" w:right="100"/>
            </w:pPr>
            <w:r>
              <w:rPr>
                <w:rFonts w:ascii="Helvetica" w:eastAsia="Helvetica" w:hAnsi="Helvetica" w:cs="Helvetica"/>
                <w:color w:val="000000"/>
                <w:sz w:val="20"/>
                <w:szCs w:val="20"/>
              </w:rPr>
              <w:t>22</w:t>
            </w:r>
          </w:p>
        </w:tc>
        <w:tc>
          <w:tcPr>
            <w:tcW w:w="1800" w:type="dxa"/>
            <w:shd w:val="clear" w:color="auto" w:fill="FFFFFF"/>
            <w:tcMar>
              <w:top w:w="0" w:type="dxa"/>
              <w:left w:w="0" w:type="dxa"/>
              <w:bottom w:w="0" w:type="dxa"/>
              <w:right w:w="0" w:type="dxa"/>
            </w:tcMar>
            <w:vAlign w:val="center"/>
          </w:tcPr>
          <w:p w14:paraId="17F49011" w14:textId="77777777" w:rsidR="00D37691" w:rsidRDefault="004E3872">
            <w:pPr>
              <w:spacing w:before="100" w:after="100"/>
              <w:ind w:left="100" w:right="100"/>
            </w:pPr>
            <w:r>
              <w:rPr>
                <w:rFonts w:ascii="Helvetica" w:eastAsia="Helvetica" w:hAnsi="Helvetica" w:cs="Helvetica"/>
                <w:color w:val="000000"/>
                <w:sz w:val="20"/>
                <w:szCs w:val="20"/>
              </w:rPr>
              <w:t>7</w:t>
            </w:r>
          </w:p>
        </w:tc>
        <w:tc>
          <w:tcPr>
            <w:tcW w:w="1800" w:type="dxa"/>
            <w:shd w:val="clear" w:color="auto" w:fill="FFFFFF"/>
            <w:tcMar>
              <w:top w:w="0" w:type="dxa"/>
              <w:left w:w="0" w:type="dxa"/>
              <w:bottom w:w="0" w:type="dxa"/>
              <w:right w:w="0" w:type="dxa"/>
            </w:tcMar>
            <w:vAlign w:val="center"/>
          </w:tcPr>
          <w:p w14:paraId="1C4794C0"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122428D" w14:textId="77777777" w:rsidR="00D37691" w:rsidRDefault="004E3872">
            <w:pPr>
              <w:spacing w:before="100" w:after="100"/>
              <w:ind w:left="100" w:right="100"/>
            </w:pPr>
            <w:r>
              <w:rPr>
                <w:rFonts w:ascii="Helvetica" w:eastAsia="Helvetica" w:hAnsi="Helvetica" w:cs="Helvetica"/>
                <w:color w:val="000000"/>
                <w:sz w:val="20"/>
                <w:szCs w:val="20"/>
              </w:rPr>
              <w:t>10</w:t>
            </w:r>
          </w:p>
        </w:tc>
      </w:tr>
      <w:tr w:rsidR="00D37691" w14:paraId="6A48B90F" w14:textId="77777777">
        <w:trPr>
          <w:cantSplit/>
          <w:jc w:val="center"/>
        </w:trPr>
        <w:tc>
          <w:tcPr>
            <w:tcW w:w="1800" w:type="dxa"/>
            <w:shd w:val="clear" w:color="auto" w:fill="EFEFEF"/>
            <w:tcMar>
              <w:top w:w="0" w:type="dxa"/>
              <w:left w:w="0" w:type="dxa"/>
              <w:bottom w:w="0" w:type="dxa"/>
              <w:right w:w="0" w:type="dxa"/>
            </w:tcMar>
          </w:tcPr>
          <w:p w14:paraId="66B7CFA6" w14:textId="77777777" w:rsidR="00D37691" w:rsidRDefault="004E3872">
            <w:pPr>
              <w:spacing w:before="100" w:after="100"/>
              <w:ind w:left="100" w:right="100"/>
            </w:pPr>
            <w:r>
              <w:rPr>
                <w:rFonts w:ascii="Helvetica" w:eastAsia="Helvetica" w:hAnsi="Helvetica" w:cs="Helvetica"/>
                <w:color w:val="000000"/>
                <w:sz w:val="20"/>
                <w:szCs w:val="20"/>
              </w:rPr>
              <w:t>TB-suggested symptoms</w:t>
            </w:r>
          </w:p>
        </w:tc>
        <w:tc>
          <w:tcPr>
            <w:tcW w:w="1800" w:type="dxa"/>
            <w:shd w:val="clear" w:color="auto" w:fill="EFEFEF"/>
            <w:tcMar>
              <w:top w:w="0" w:type="dxa"/>
              <w:left w:w="0" w:type="dxa"/>
              <w:bottom w:w="0" w:type="dxa"/>
              <w:right w:w="0" w:type="dxa"/>
            </w:tcMar>
            <w:vAlign w:val="center"/>
          </w:tcPr>
          <w:p w14:paraId="34A607A2" w14:textId="77777777" w:rsidR="00D37691" w:rsidRDefault="004E3872">
            <w:pPr>
              <w:spacing w:before="100" w:after="100"/>
              <w:ind w:left="100" w:right="100"/>
            </w:pPr>
            <w:r>
              <w:rPr>
                <w:rFonts w:ascii="Helvetica" w:eastAsia="Helvetica" w:hAnsi="Helvetica" w:cs="Helvetica"/>
                <w:color w:val="000000"/>
                <w:sz w:val="20"/>
                <w:szCs w:val="20"/>
              </w:rPr>
              <w:t>82 (23%)</w:t>
            </w:r>
          </w:p>
        </w:tc>
        <w:tc>
          <w:tcPr>
            <w:tcW w:w="1800" w:type="dxa"/>
            <w:shd w:val="clear" w:color="auto" w:fill="EFEFEF"/>
            <w:tcMar>
              <w:top w:w="0" w:type="dxa"/>
              <w:left w:w="0" w:type="dxa"/>
              <w:bottom w:w="0" w:type="dxa"/>
              <w:right w:w="0" w:type="dxa"/>
            </w:tcMar>
            <w:vAlign w:val="center"/>
          </w:tcPr>
          <w:p w14:paraId="607F986F" w14:textId="77777777" w:rsidR="00D37691" w:rsidRDefault="004E3872">
            <w:pPr>
              <w:spacing w:before="100" w:after="100"/>
              <w:ind w:left="100" w:right="100"/>
            </w:pPr>
            <w:r>
              <w:rPr>
                <w:rFonts w:ascii="Helvetica" w:eastAsia="Helvetica" w:hAnsi="Helvetica" w:cs="Helvetica"/>
                <w:color w:val="000000"/>
                <w:sz w:val="20"/>
                <w:szCs w:val="20"/>
              </w:rPr>
              <w:t>39 (67%)</w:t>
            </w:r>
          </w:p>
        </w:tc>
        <w:tc>
          <w:tcPr>
            <w:tcW w:w="1800" w:type="dxa"/>
            <w:shd w:val="clear" w:color="auto" w:fill="EFEFEF"/>
            <w:tcMar>
              <w:top w:w="0" w:type="dxa"/>
              <w:left w:w="0" w:type="dxa"/>
              <w:bottom w:w="0" w:type="dxa"/>
              <w:right w:w="0" w:type="dxa"/>
            </w:tcMar>
            <w:vAlign w:val="center"/>
          </w:tcPr>
          <w:p w14:paraId="1A07B836" w14:textId="77777777" w:rsidR="00D37691" w:rsidRDefault="004E3872">
            <w:pPr>
              <w:spacing w:before="100" w:after="100"/>
              <w:ind w:left="100" w:right="100"/>
            </w:pPr>
            <w:r>
              <w:rPr>
                <w:rFonts w:ascii="Helvetica" w:eastAsia="Helvetica" w:hAnsi="Helvetica" w:cs="Helvetica"/>
                <w:color w:val="000000"/>
                <w:sz w:val="20"/>
                <w:szCs w:val="20"/>
              </w:rPr>
              <w:t>86 (24%)</w:t>
            </w:r>
          </w:p>
        </w:tc>
        <w:tc>
          <w:tcPr>
            <w:tcW w:w="1800" w:type="dxa"/>
            <w:shd w:val="clear" w:color="auto" w:fill="EFEFEF"/>
            <w:tcMar>
              <w:top w:w="0" w:type="dxa"/>
              <w:left w:w="0" w:type="dxa"/>
              <w:bottom w:w="0" w:type="dxa"/>
              <w:right w:w="0" w:type="dxa"/>
            </w:tcMar>
            <w:vAlign w:val="center"/>
          </w:tcPr>
          <w:p w14:paraId="3532B9F2" w14:textId="77777777" w:rsidR="00D37691" w:rsidRDefault="004E3872">
            <w:pPr>
              <w:spacing w:before="100" w:after="100"/>
              <w:ind w:left="100" w:right="100"/>
            </w:pPr>
            <w:r>
              <w:rPr>
                <w:rFonts w:ascii="Helvetica" w:eastAsia="Helvetica" w:hAnsi="Helvetica" w:cs="Helvetica"/>
                <w:color w:val="000000"/>
                <w:sz w:val="20"/>
                <w:szCs w:val="20"/>
              </w:rPr>
              <w:t>35 (71%)</w:t>
            </w:r>
          </w:p>
        </w:tc>
        <w:tc>
          <w:tcPr>
            <w:tcW w:w="1800" w:type="dxa"/>
            <w:shd w:val="clear" w:color="auto" w:fill="EFEFEF"/>
            <w:tcMar>
              <w:top w:w="0" w:type="dxa"/>
              <w:left w:w="0" w:type="dxa"/>
              <w:bottom w:w="0" w:type="dxa"/>
              <w:right w:w="0" w:type="dxa"/>
            </w:tcMar>
            <w:vAlign w:val="center"/>
          </w:tcPr>
          <w:p w14:paraId="761459F1" w14:textId="77777777" w:rsidR="00D37691" w:rsidRDefault="004E3872">
            <w:pPr>
              <w:spacing w:before="100" w:after="100"/>
              <w:ind w:left="100" w:right="100"/>
            </w:pPr>
            <w:r>
              <w:rPr>
                <w:rFonts w:ascii="Helvetica" w:eastAsia="Helvetica" w:hAnsi="Helvetica" w:cs="Helvetica"/>
                <w:color w:val="000000"/>
                <w:sz w:val="20"/>
                <w:szCs w:val="20"/>
              </w:rPr>
              <w:t>66 (20%)</w:t>
            </w:r>
          </w:p>
        </w:tc>
        <w:tc>
          <w:tcPr>
            <w:tcW w:w="1800" w:type="dxa"/>
            <w:shd w:val="clear" w:color="auto" w:fill="EFEFEF"/>
            <w:tcMar>
              <w:top w:w="0" w:type="dxa"/>
              <w:left w:w="0" w:type="dxa"/>
              <w:bottom w:w="0" w:type="dxa"/>
              <w:right w:w="0" w:type="dxa"/>
            </w:tcMar>
            <w:vAlign w:val="center"/>
          </w:tcPr>
          <w:p w14:paraId="05CB7B60" w14:textId="77777777" w:rsidR="00D37691" w:rsidRDefault="004E3872">
            <w:pPr>
              <w:spacing w:before="100" w:after="100"/>
              <w:ind w:left="100" w:right="100"/>
            </w:pPr>
            <w:r>
              <w:rPr>
                <w:rFonts w:ascii="Helvetica" w:eastAsia="Helvetica" w:hAnsi="Helvetica" w:cs="Helvetica"/>
                <w:color w:val="000000"/>
                <w:sz w:val="20"/>
                <w:szCs w:val="20"/>
              </w:rPr>
              <w:t>55 (64%)</w:t>
            </w:r>
          </w:p>
        </w:tc>
      </w:tr>
      <w:tr w:rsidR="00D37691" w14:paraId="05FBE178" w14:textId="77777777">
        <w:trPr>
          <w:cantSplit/>
          <w:jc w:val="center"/>
        </w:trPr>
        <w:tc>
          <w:tcPr>
            <w:tcW w:w="1800" w:type="dxa"/>
            <w:shd w:val="clear" w:color="auto" w:fill="FFFFFF"/>
            <w:tcMar>
              <w:top w:w="0" w:type="dxa"/>
              <w:left w:w="0" w:type="dxa"/>
              <w:bottom w:w="0" w:type="dxa"/>
              <w:right w:w="0" w:type="dxa"/>
            </w:tcMar>
          </w:tcPr>
          <w:p w14:paraId="02F0749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5DB51C78" w14:textId="77777777" w:rsidR="00D37691" w:rsidRDefault="004E3872">
            <w:pPr>
              <w:spacing w:before="100" w:after="100"/>
              <w:ind w:left="100" w:right="100"/>
            </w:pPr>
            <w:r>
              <w:rPr>
                <w:rFonts w:ascii="Helvetica" w:eastAsia="Helvetica" w:hAnsi="Helvetica" w:cs="Helvetica"/>
                <w:color w:val="000000"/>
                <w:sz w:val="20"/>
                <w:szCs w:val="20"/>
              </w:rPr>
              <w:t>240</w:t>
            </w:r>
          </w:p>
        </w:tc>
        <w:tc>
          <w:tcPr>
            <w:tcW w:w="1800" w:type="dxa"/>
            <w:shd w:val="clear" w:color="auto" w:fill="FFFFFF"/>
            <w:tcMar>
              <w:top w:w="0" w:type="dxa"/>
              <w:left w:w="0" w:type="dxa"/>
              <w:bottom w:w="0" w:type="dxa"/>
              <w:right w:w="0" w:type="dxa"/>
            </w:tcMar>
            <w:vAlign w:val="center"/>
          </w:tcPr>
          <w:p w14:paraId="0812051C" w14:textId="77777777" w:rsidR="00D37691" w:rsidRDefault="004E3872">
            <w:pPr>
              <w:spacing w:before="100" w:after="100"/>
              <w:ind w:left="100" w:right="100"/>
            </w:pPr>
            <w:r>
              <w:rPr>
                <w:rFonts w:ascii="Helvetica" w:eastAsia="Helvetica" w:hAnsi="Helvetica" w:cs="Helvetica"/>
                <w:color w:val="000000"/>
                <w:sz w:val="20"/>
                <w:szCs w:val="20"/>
              </w:rPr>
              <w:t>33</w:t>
            </w:r>
          </w:p>
        </w:tc>
        <w:tc>
          <w:tcPr>
            <w:tcW w:w="1800" w:type="dxa"/>
            <w:shd w:val="clear" w:color="auto" w:fill="FFFFFF"/>
            <w:tcMar>
              <w:top w:w="0" w:type="dxa"/>
              <w:left w:w="0" w:type="dxa"/>
              <w:bottom w:w="0" w:type="dxa"/>
              <w:right w:w="0" w:type="dxa"/>
            </w:tcMar>
            <w:vAlign w:val="center"/>
          </w:tcPr>
          <w:p w14:paraId="365AC1AA" w14:textId="77777777" w:rsidR="00D37691" w:rsidRDefault="004E3872">
            <w:pPr>
              <w:spacing w:before="100" w:after="100"/>
              <w:ind w:left="100" w:right="100"/>
            </w:pPr>
            <w:r>
              <w:rPr>
                <w:rFonts w:ascii="Helvetica" w:eastAsia="Helvetica" w:hAnsi="Helvetica" w:cs="Helvetica"/>
                <w:color w:val="000000"/>
                <w:sz w:val="20"/>
                <w:szCs w:val="20"/>
              </w:rPr>
              <w:t>248</w:t>
            </w:r>
          </w:p>
        </w:tc>
        <w:tc>
          <w:tcPr>
            <w:tcW w:w="1800" w:type="dxa"/>
            <w:shd w:val="clear" w:color="auto" w:fill="FFFFFF"/>
            <w:tcMar>
              <w:top w:w="0" w:type="dxa"/>
              <w:left w:w="0" w:type="dxa"/>
              <w:bottom w:w="0" w:type="dxa"/>
              <w:right w:w="0" w:type="dxa"/>
            </w:tcMar>
            <w:vAlign w:val="center"/>
          </w:tcPr>
          <w:p w14:paraId="52C45CF7" w14:textId="77777777" w:rsidR="00D37691" w:rsidRDefault="004E3872">
            <w:pPr>
              <w:spacing w:before="100" w:after="100"/>
              <w:ind w:left="100" w:right="100"/>
            </w:pPr>
            <w:r>
              <w:rPr>
                <w:rFonts w:ascii="Helvetica" w:eastAsia="Helvetica" w:hAnsi="Helvetica" w:cs="Helvetica"/>
                <w:color w:val="000000"/>
                <w:sz w:val="20"/>
                <w:szCs w:val="20"/>
              </w:rPr>
              <w:t>25</w:t>
            </w:r>
          </w:p>
        </w:tc>
        <w:tc>
          <w:tcPr>
            <w:tcW w:w="1800" w:type="dxa"/>
            <w:shd w:val="clear" w:color="auto" w:fill="FFFFFF"/>
            <w:tcMar>
              <w:top w:w="0" w:type="dxa"/>
              <w:left w:w="0" w:type="dxa"/>
              <w:bottom w:w="0" w:type="dxa"/>
              <w:right w:w="0" w:type="dxa"/>
            </w:tcMar>
            <w:vAlign w:val="center"/>
          </w:tcPr>
          <w:p w14:paraId="522F5123" w14:textId="77777777" w:rsidR="00D37691" w:rsidRDefault="004E3872">
            <w:pPr>
              <w:spacing w:before="100" w:after="100"/>
              <w:ind w:left="100" w:right="100"/>
            </w:pPr>
            <w:r>
              <w:rPr>
                <w:rFonts w:ascii="Helvetica" w:eastAsia="Helvetica" w:hAnsi="Helvetica" w:cs="Helvetica"/>
                <w:color w:val="000000"/>
                <w:sz w:val="20"/>
                <w:szCs w:val="20"/>
              </w:rPr>
              <w:t>226</w:t>
            </w:r>
          </w:p>
        </w:tc>
        <w:tc>
          <w:tcPr>
            <w:tcW w:w="1800" w:type="dxa"/>
            <w:shd w:val="clear" w:color="auto" w:fill="FFFFFF"/>
            <w:tcMar>
              <w:top w:w="0" w:type="dxa"/>
              <w:left w:w="0" w:type="dxa"/>
              <w:bottom w:w="0" w:type="dxa"/>
              <w:right w:w="0" w:type="dxa"/>
            </w:tcMar>
            <w:vAlign w:val="center"/>
          </w:tcPr>
          <w:p w14:paraId="7C488AA5" w14:textId="77777777" w:rsidR="00D37691" w:rsidRDefault="004E3872">
            <w:pPr>
              <w:spacing w:before="100" w:after="100"/>
              <w:ind w:left="100" w:right="100"/>
            </w:pPr>
            <w:r>
              <w:rPr>
                <w:rFonts w:ascii="Helvetica" w:eastAsia="Helvetica" w:hAnsi="Helvetica" w:cs="Helvetica"/>
                <w:color w:val="000000"/>
                <w:sz w:val="20"/>
                <w:szCs w:val="20"/>
              </w:rPr>
              <w:t>47</w:t>
            </w:r>
          </w:p>
        </w:tc>
      </w:tr>
      <w:tr w:rsidR="00D37691" w14:paraId="0EEF8544" w14:textId="77777777">
        <w:trPr>
          <w:cantSplit/>
          <w:jc w:val="center"/>
        </w:trPr>
        <w:tc>
          <w:tcPr>
            <w:tcW w:w="1800" w:type="dxa"/>
            <w:shd w:val="clear" w:color="auto" w:fill="EFEFEF"/>
            <w:tcMar>
              <w:top w:w="0" w:type="dxa"/>
              <w:left w:w="0" w:type="dxa"/>
              <w:bottom w:w="0" w:type="dxa"/>
              <w:right w:w="0" w:type="dxa"/>
            </w:tcMar>
          </w:tcPr>
          <w:p w14:paraId="2B056015" w14:textId="77777777" w:rsidR="00D37691" w:rsidRDefault="004E3872">
            <w:pPr>
              <w:spacing w:before="100" w:after="100"/>
              <w:ind w:left="100" w:right="100"/>
            </w:pPr>
            <w:r>
              <w:rPr>
                <w:rFonts w:ascii="Helvetica" w:eastAsia="Helvetica" w:hAnsi="Helvetica" w:cs="Helvetica"/>
                <w:color w:val="000000"/>
                <w:sz w:val="20"/>
                <w:szCs w:val="20"/>
              </w:rPr>
              <w:t>Past noticeable contact TB within 12 months</w:t>
            </w:r>
          </w:p>
        </w:tc>
        <w:tc>
          <w:tcPr>
            <w:tcW w:w="1800" w:type="dxa"/>
            <w:shd w:val="clear" w:color="auto" w:fill="EFEFEF"/>
            <w:tcMar>
              <w:top w:w="0" w:type="dxa"/>
              <w:left w:w="0" w:type="dxa"/>
              <w:bottom w:w="0" w:type="dxa"/>
              <w:right w:w="0" w:type="dxa"/>
            </w:tcMar>
            <w:vAlign w:val="center"/>
          </w:tcPr>
          <w:p w14:paraId="0843D4E8" w14:textId="77777777" w:rsidR="00D37691" w:rsidRDefault="004E3872">
            <w:pPr>
              <w:spacing w:before="100" w:after="100"/>
              <w:ind w:left="100" w:right="100"/>
            </w:pPr>
            <w:r>
              <w:rPr>
                <w:rFonts w:ascii="Helvetica" w:eastAsia="Helvetica" w:hAnsi="Helvetica" w:cs="Helvetica"/>
                <w:color w:val="000000"/>
                <w:sz w:val="20"/>
                <w:szCs w:val="20"/>
              </w:rPr>
              <w:t>7 (1.2%)</w:t>
            </w:r>
          </w:p>
        </w:tc>
        <w:tc>
          <w:tcPr>
            <w:tcW w:w="1800" w:type="dxa"/>
            <w:shd w:val="clear" w:color="auto" w:fill="EFEFEF"/>
            <w:tcMar>
              <w:top w:w="0" w:type="dxa"/>
              <w:left w:w="0" w:type="dxa"/>
              <w:bottom w:w="0" w:type="dxa"/>
              <w:right w:w="0" w:type="dxa"/>
            </w:tcMar>
            <w:vAlign w:val="center"/>
          </w:tcPr>
          <w:p w14:paraId="2D4B8281"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EFEFEF"/>
            <w:tcMar>
              <w:top w:w="0" w:type="dxa"/>
              <w:left w:w="0" w:type="dxa"/>
              <w:bottom w:w="0" w:type="dxa"/>
              <w:right w:w="0" w:type="dxa"/>
            </w:tcMar>
            <w:vAlign w:val="center"/>
          </w:tcPr>
          <w:p w14:paraId="44DA4782" w14:textId="77777777" w:rsidR="00D37691" w:rsidRDefault="004E3872">
            <w:pPr>
              <w:spacing w:before="100" w:after="100"/>
              <w:ind w:left="100" w:right="100"/>
            </w:pPr>
            <w:r>
              <w:rPr>
                <w:rFonts w:ascii="Helvetica" w:eastAsia="Helvetica" w:hAnsi="Helvetica" w:cs="Helvetica"/>
                <w:color w:val="000000"/>
                <w:sz w:val="20"/>
                <w:szCs w:val="20"/>
              </w:rPr>
              <w:t>6 (1.0%)</w:t>
            </w:r>
          </w:p>
        </w:tc>
        <w:tc>
          <w:tcPr>
            <w:tcW w:w="1800" w:type="dxa"/>
            <w:shd w:val="clear" w:color="auto" w:fill="EFEFEF"/>
            <w:tcMar>
              <w:top w:w="0" w:type="dxa"/>
              <w:left w:w="0" w:type="dxa"/>
              <w:bottom w:w="0" w:type="dxa"/>
              <w:right w:w="0" w:type="dxa"/>
            </w:tcMar>
            <w:vAlign w:val="center"/>
          </w:tcPr>
          <w:p w14:paraId="04F62C5C" w14:textId="77777777" w:rsidR="00D37691" w:rsidRDefault="004E3872">
            <w:pPr>
              <w:spacing w:before="100" w:after="100"/>
              <w:ind w:left="100" w:right="100"/>
            </w:pPr>
            <w:r>
              <w:rPr>
                <w:rFonts w:ascii="Helvetica" w:eastAsia="Helvetica" w:hAnsi="Helvetica" w:cs="Helvetica"/>
                <w:color w:val="000000"/>
                <w:sz w:val="20"/>
                <w:szCs w:val="20"/>
              </w:rPr>
              <w:t>4 (5.4%)</w:t>
            </w:r>
          </w:p>
        </w:tc>
        <w:tc>
          <w:tcPr>
            <w:tcW w:w="1800" w:type="dxa"/>
            <w:shd w:val="clear" w:color="auto" w:fill="EFEFEF"/>
            <w:tcMar>
              <w:top w:w="0" w:type="dxa"/>
              <w:left w:w="0" w:type="dxa"/>
              <w:bottom w:w="0" w:type="dxa"/>
              <w:right w:w="0" w:type="dxa"/>
            </w:tcMar>
            <w:vAlign w:val="center"/>
          </w:tcPr>
          <w:p w14:paraId="731068A3" w14:textId="77777777" w:rsidR="00D37691" w:rsidRDefault="004E3872">
            <w:pPr>
              <w:spacing w:before="100" w:after="100"/>
              <w:ind w:left="100" w:right="100"/>
            </w:pPr>
            <w:r>
              <w:rPr>
                <w:rFonts w:ascii="Helvetica" w:eastAsia="Helvetica" w:hAnsi="Helvetica" w:cs="Helvetica"/>
                <w:color w:val="000000"/>
                <w:sz w:val="20"/>
                <w:szCs w:val="20"/>
              </w:rPr>
              <w:t>4 (0.7%)</w:t>
            </w:r>
          </w:p>
        </w:tc>
        <w:tc>
          <w:tcPr>
            <w:tcW w:w="1800" w:type="dxa"/>
            <w:shd w:val="clear" w:color="auto" w:fill="EFEFEF"/>
            <w:tcMar>
              <w:top w:w="0" w:type="dxa"/>
              <w:left w:w="0" w:type="dxa"/>
              <w:bottom w:w="0" w:type="dxa"/>
              <w:right w:w="0" w:type="dxa"/>
            </w:tcMar>
            <w:vAlign w:val="center"/>
          </w:tcPr>
          <w:p w14:paraId="578B1D4A" w14:textId="77777777" w:rsidR="00D37691" w:rsidRDefault="004E3872">
            <w:pPr>
              <w:spacing w:before="100" w:after="100"/>
              <w:ind w:left="100" w:right="100"/>
            </w:pPr>
            <w:r>
              <w:rPr>
                <w:rFonts w:ascii="Helvetica" w:eastAsia="Helvetica" w:hAnsi="Helvetica" w:cs="Helvetica"/>
                <w:color w:val="000000"/>
                <w:sz w:val="20"/>
                <w:szCs w:val="20"/>
              </w:rPr>
              <w:t>6 (4.5%)</w:t>
            </w:r>
          </w:p>
        </w:tc>
      </w:tr>
      <w:tr w:rsidR="00D37691" w14:paraId="418DA6A3" w14:textId="77777777">
        <w:trPr>
          <w:cantSplit/>
          <w:jc w:val="center"/>
        </w:trPr>
        <w:tc>
          <w:tcPr>
            <w:tcW w:w="1800" w:type="dxa"/>
            <w:shd w:val="clear" w:color="auto" w:fill="FFFFFF"/>
            <w:tcMar>
              <w:top w:w="0" w:type="dxa"/>
              <w:left w:w="0" w:type="dxa"/>
              <w:bottom w:w="0" w:type="dxa"/>
              <w:right w:w="0" w:type="dxa"/>
            </w:tcMar>
          </w:tcPr>
          <w:p w14:paraId="15D82BF7" w14:textId="77777777" w:rsidR="00D37691" w:rsidRDefault="004E3872">
            <w:pPr>
              <w:spacing w:before="100" w:after="100"/>
              <w:ind w:left="100" w:right="100"/>
            </w:pPr>
            <w:r>
              <w:rPr>
                <w:rFonts w:ascii="Helvetica" w:eastAsia="Helvetica" w:hAnsi="Helvetica" w:cs="Helvetica"/>
                <w:color w:val="000000"/>
                <w:sz w:val="20"/>
                <w:szCs w:val="20"/>
              </w:rPr>
              <w:t>Focal neurological deficit</w:t>
            </w:r>
          </w:p>
        </w:tc>
        <w:tc>
          <w:tcPr>
            <w:tcW w:w="1800" w:type="dxa"/>
            <w:shd w:val="clear" w:color="auto" w:fill="FFFFFF"/>
            <w:tcMar>
              <w:top w:w="0" w:type="dxa"/>
              <w:left w:w="0" w:type="dxa"/>
              <w:bottom w:w="0" w:type="dxa"/>
              <w:right w:w="0" w:type="dxa"/>
            </w:tcMar>
            <w:vAlign w:val="center"/>
          </w:tcPr>
          <w:p w14:paraId="211B674B" w14:textId="77777777" w:rsidR="00D37691" w:rsidRDefault="004E3872">
            <w:pPr>
              <w:spacing w:before="100" w:after="100"/>
              <w:ind w:left="100" w:right="100"/>
            </w:pPr>
            <w:r>
              <w:rPr>
                <w:rFonts w:ascii="Helvetica" w:eastAsia="Helvetica" w:hAnsi="Helvetica" w:cs="Helvetica"/>
                <w:color w:val="000000"/>
                <w:sz w:val="20"/>
                <w:szCs w:val="20"/>
              </w:rPr>
              <w:t>64 (11%)</w:t>
            </w:r>
          </w:p>
        </w:tc>
        <w:tc>
          <w:tcPr>
            <w:tcW w:w="1800" w:type="dxa"/>
            <w:shd w:val="clear" w:color="auto" w:fill="FFFFFF"/>
            <w:tcMar>
              <w:top w:w="0" w:type="dxa"/>
              <w:left w:w="0" w:type="dxa"/>
              <w:bottom w:w="0" w:type="dxa"/>
              <w:right w:w="0" w:type="dxa"/>
            </w:tcMar>
            <w:vAlign w:val="center"/>
          </w:tcPr>
          <w:p w14:paraId="33566371" w14:textId="77777777" w:rsidR="00D37691" w:rsidRDefault="004E3872">
            <w:pPr>
              <w:spacing w:before="100" w:after="100"/>
              <w:ind w:left="100" w:right="100"/>
            </w:pPr>
            <w:r>
              <w:rPr>
                <w:rFonts w:ascii="Helvetica" w:eastAsia="Helvetica" w:hAnsi="Helvetica" w:cs="Helvetica"/>
                <w:color w:val="000000"/>
                <w:sz w:val="20"/>
                <w:szCs w:val="20"/>
              </w:rPr>
              <w:t>20 (22%)</w:t>
            </w:r>
          </w:p>
        </w:tc>
        <w:tc>
          <w:tcPr>
            <w:tcW w:w="1800" w:type="dxa"/>
            <w:shd w:val="clear" w:color="auto" w:fill="FFFFFF"/>
            <w:tcMar>
              <w:top w:w="0" w:type="dxa"/>
              <w:left w:w="0" w:type="dxa"/>
              <w:bottom w:w="0" w:type="dxa"/>
              <w:right w:w="0" w:type="dxa"/>
            </w:tcMar>
            <w:vAlign w:val="center"/>
          </w:tcPr>
          <w:p w14:paraId="1431AC90" w14:textId="77777777" w:rsidR="00D37691" w:rsidRDefault="004E3872">
            <w:pPr>
              <w:spacing w:before="100" w:after="100"/>
              <w:ind w:left="100" w:right="100"/>
            </w:pPr>
            <w:r>
              <w:rPr>
                <w:rFonts w:ascii="Helvetica" w:eastAsia="Helvetica" w:hAnsi="Helvetica" w:cs="Helvetica"/>
                <w:color w:val="000000"/>
                <w:sz w:val="20"/>
                <w:szCs w:val="20"/>
              </w:rPr>
              <w:t>67 (11%)</w:t>
            </w:r>
          </w:p>
        </w:tc>
        <w:tc>
          <w:tcPr>
            <w:tcW w:w="1800" w:type="dxa"/>
            <w:shd w:val="clear" w:color="auto" w:fill="FFFFFF"/>
            <w:tcMar>
              <w:top w:w="0" w:type="dxa"/>
              <w:left w:w="0" w:type="dxa"/>
              <w:bottom w:w="0" w:type="dxa"/>
              <w:right w:w="0" w:type="dxa"/>
            </w:tcMar>
            <w:vAlign w:val="center"/>
          </w:tcPr>
          <w:p w14:paraId="50B5C0DE" w14:textId="77777777" w:rsidR="00D37691" w:rsidRDefault="004E3872">
            <w:pPr>
              <w:spacing w:before="100" w:after="100"/>
              <w:ind w:left="100" w:right="100"/>
            </w:pPr>
            <w:r>
              <w:rPr>
                <w:rFonts w:ascii="Helvetica" w:eastAsia="Helvetica" w:hAnsi="Helvetica" w:cs="Helvetica"/>
                <w:color w:val="000000"/>
                <w:sz w:val="20"/>
                <w:szCs w:val="20"/>
              </w:rPr>
              <w:t>17 (23%)</w:t>
            </w:r>
          </w:p>
        </w:tc>
        <w:tc>
          <w:tcPr>
            <w:tcW w:w="1800" w:type="dxa"/>
            <w:shd w:val="clear" w:color="auto" w:fill="FFFFFF"/>
            <w:tcMar>
              <w:top w:w="0" w:type="dxa"/>
              <w:left w:w="0" w:type="dxa"/>
              <w:bottom w:w="0" w:type="dxa"/>
              <w:right w:w="0" w:type="dxa"/>
            </w:tcMar>
            <w:vAlign w:val="center"/>
          </w:tcPr>
          <w:p w14:paraId="67B4D319" w14:textId="77777777" w:rsidR="00D37691" w:rsidRDefault="004E3872">
            <w:pPr>
              <w:spacing w:before="100" w:after="100"/>
              <w:ind w:left="100" w:right="100"/>
            </w:pPr>
            <w:r>
              <w:rPr>
                <w:rFonts w:ascii="Helvetica" w:eastAsia="Helvetica" w:hAnsi="Helvetica" w:cs="Helvetica"/>
                <w:color w:val="000000"/>
                <w:sz w:val="20"/>
                <w:szCs w:val="20"/>
              </w:rPr>
              <w:t>59 (11%)</w:t>
            </w:r>
          </w:p>
        </w:tc>
        <w:tc>
          <w:tcPr>
            <w:tcW w:w="1800" w:type="dxa"/>
            <w:shd w:val="clear" w:color="auto" w:fill="FFFFFF"/>
            <w:tcMar>
              <w:top w:w="0" w:type="dxa"/>
              <w:left w:w="0" w:type="dxa"/>
              <w:bottom w:w="0" w:type="dxa"/>
              <w:right w:w="0" w:type="dxa"/>
            </w:tcMar>
            <w:vAlign w:val="center"/>
          </w:tcPr>
          <w:p w14:paraId="1F1346BE" w14:textId="77777777" w:rsidR="00D37691" w:rsidRDefault="004E3872">
            <w:pPr>
              <w:spacing w:before="100" w:after="100"/>
              <w:ind w:left="100" w:right="100"/>
            </w:pPr>
            <w:r>
              <w:rPr>
                <w:rFonts w:ascii="Helvetica" w:eastAsia="Helvetica" w:hAnsi="Helvetica" w:cs="Helvetica"/>
                <w:color w:val="000000"/>
                <w:sz w:val="20"/>
                <w:szCs w:val="20"/>
              </w:rPr>
              <w:t>25 (19%)</w:t>
            </w:r>
          </w:p>
        </w:tc>
      </w:tr>
      <w:tr w:rsidR="00D37691" w14:paraId="0C249D15" w14:textId="77777777">
        <w:trPr>
          <w:cantSplit/>
          <w:jc w:val="center"/>
        </w:trPr>
        <w:tc>
          <w:tcPr>
            <w:tcW w:w="1800" w:type="dxa"/>
            <w:shd w:val="clear" w:color="auto" w:fill="EFEFEF"/>
            <w:tcMar>
              <w:top w:w="0" w:type="dxa"/>
              <w:left w:w="0" w:type="dxa"/>
              <w:bottom w:w="0" w:type="dxa"/>
              <w:right w:w="0" w:type="dxa"/>
            </w:tcMar>
          </w:tcPr>
          <w:p w14:paraId="723E9D38"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67225DA9" w14:textId="77777777" w:rsidR="00D37691" w:rsidRDefault="004E3872">
            <w:pPr>
              <w:spacing w:before="100" w:after="100"/>
              <w:ind w:left="100" w:right="100"/>
            </w:pPr>
            <w:r>
              <w:rPr>
                <w:rFonts w:ascii="Helvetica" w:eastAsia="Helvetica" w:hAnsi="Helvetica" w:cs="Helvetica"/>
                <w:color w:val="000000"/>
                <w:sz w:val="20"/>
                <w:szCs w:val="20"/>
              </w:rPr>
              <w:t>15</w:t>
            </w:r>
          </w:p>
        </w:tc>
        <w:tc>
          <w:tcPr>
            <w:tcW w:w="1800" w:type="dxa"/>
            <w:shd w:val="clear" w:color="auto" w:fill="EFEFEF"/>
            <w:tcMar>
              <w:top w:w="0" w:type="dxa"/>
              <w:left w:w="0" w:type="dxa"/>
              <w:bottom w:w="0" w:type="dxa"/>
              <w:right w:w="0" w:type="dxa"/>
            </w:tcMar>
            <w:vAlign w:val="center"/>
          </w:tcPr>
          <w:p w14:paraId="2C700106"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EFEFEF"/>
            <w:tcMar>
              <w:top w:w="0" w:type="dxa"/>
              <w:left w:w="0" w:type="dxa"/>
              <w:bottom w:w="0" w:type="dxa"/>
              <w:right w:w="0" w:type="dxa"/>
            </w:tcMar>
            <w:vAlign w:val="center"/>
          </w:tcPr>
          <w:p w14:paraId="5FE41AD8" w14:textId="77777777" w:rsidR="00D37691" w:rsidRDefault="004E3872">
            <w:pPr>
              <w:spacing w:before="100" w:after="100"/>
              <w:ind w:left="100" w:right="100"/>
            </w:pPr>
            <w:r>
              <w:rPr>
                <w:rFonts w:ascii="Helvetica" w:eastAsia="Helvetica" w:hAnsi="Helvetica" w:cs="Helvetica"/>
                <w:color w:val="000000"/>
                <w:sz w:val="20"/>
                <w:szCs w:val="20"/>
              </w:rPr>
              <w:t>16</w:t>
            </w:r>
          </w:p>
        </w:tc>
        <w:tc>
          <w:tcPr>
            <w:tcW w:w="1800" w:type="dxa"/>
            <w:shd w:val="clear" w:color="auto" w:fill="EFEFEF"/>
            <w:tcMar>
              <w:top w:w="0" w:type="dxa"/>
              <w:left w:w="0" w:type="dxa"/>
              <w:bottom w:w="0" w:type="dxa"/>
              <w:right w:w="0" w:type="dxa"/>
            </w:tcMar>
            <w:vAlign w:val="center"/>
          </w:tcPr>
          <w:p w14:paraId="4CE6BE3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4B1D07F8" w14:textId="77777777" w:rsidR="00D37691" w:rsidRDefault="004E3872">
            <w:pPr>
              <w:spacing w:before="100" w:after="100"/>
              <w:ind w:left="100" w:right="100"/>
            </w:pPr>
            <w:r>
              <w:rPr>
                <w:rFonts w:ascii="Helvetica" w:eastAsia="Helvetica" w:hAnsi="Helvetica" w:cs="Helvetica"/>
                <w:color w:val="000000"/>
                <w:sz w:val="20"/>
                <w:szCs w:val="20"/>
              </w:rPr>
              <w:t>13</w:t>
            </w:r>
          </w:p>
        </w:tc>
        <w:tc>
          <w:tcPr>
            <w:tcW w:w="1800" w:type="dxa"/>
            <w:shd w:val="clear" w:color="auto" w:fill="EFEFEF"/>
            <w:tcMar>
              <w:top w:w="0" w:type="dxa"/>
              <w:left w:w="0" w:type="dxa"/>
              <w:bottom w:w="0" w:type="dxa"/>
              <w:right w:w="0" w:type="dxa"/>
            </w:tcMar>
            <w:vAlign w:val="center"/>
          </w:tcPr>
          <w:p w14:paraId="33C79ED2" w14:textId="77777777" w:rsidR="00D37691" w:rsidRDefault="004E3872">
            <w:pPr>
              <w:spacing w:before="100" w:after="100"/>
              <w:ind w:left="100" w:right="100"/>
            </w:pPr>
            <w:r>
              <w:rPr>
                <w:rFonts w:ascii="Helvetica" w:eastAsia="Helvetica" w:hAnsi="Helvetica" w:cs="Helvetica"/>
                <w:color w:val="000000"/>
                <w:sz w:val="20"/>
                <w:szCs w:val="20"/>
              </w:rPr>
              <w:t>4</w:t>
            </w:r>
          </w:p>
        </w:tc>
      </w:tr>
      <w:tr w:rsidR="00D37691" w14:paraId="3DE49ABA" w14:textId="77777777">
        <w:trPr>
          <w:cantSplit/>
          <w:jc w:val="center"/>
        </w:trPr>
        <w:tc>
          <w:tcPr>
            <w:tcW w:w="1800" w:type="dxa"/>
            <w:shd w:val="clear" w:color="auto" w:fill="FFFFFF"/>
            <w:tcMar>
              <w:top w:w="0" w:type="dxa"/>
              <w:left w:w="0" w:type="dxa"/>
              <w:bottom w:w="0" w:type="dxa"/>
              <w:right w:w="0" w:type="dxa"/>
            </w:tcMar>
          </w:tcPr>
          <w:p w14:paraId="73AAEA58" w14:textId="77777777" w:rsidR="00D37691" w:rsidRDefault="004E3872">
            <w:pPr>
              <w:spacing w:before="100" w:after="100"/>
              <w:ind w:left="100" w:right="100"/>
            </w:pPr>
            <w:r>
              <w:rPr>
                <w:rFonts w:ascii="Helvetica" w:eastAsia="Helvetica" w:hAnsi="Helvetica" w:cs="Helvetica"/>
                <w:color w:val="000000"/>
                <w:sz w:val="20"/>
                <w:szCs w:val="20"/>
              </w:rPr>
              <w:lastRenderedPageBreak/>
              <w:t>Crain nerve palsy</w:t>
            </w:r>
          </w:p>
        </w:tc>
        <w:tc>
          <w:tcPr>
            <w:tcW w:w="1800" w:type="dxa"/>
            <w:shd w:val="clear" w:color="auto" w:fill="FFFFFF"/>
            <w:tcMar>
              <w:top w:w="0" w:type="dxa"/>
              <w:left w:w="0" w:type="dxa"/>
              <w:bottom w:w="0" w:type="dxa"/>
              <w:right w:w="0" w:type="dxa"/>
            </w:tcMar>
            <w:vAlign w:val="center"/>
          </w:tcPr>
          <w:p w14:paraId="7EED2940" w14:textId="77777777" w:rsidR="00D37691" w:rsidRDefault="004E3872">
            <w:pPr>
              <w:spacing w:before="100" w:after="100"/>
              <w:ind w:left="100" w:right="100"/>
            </w:pPr>
            <w:r>
              <w:rPr>
                <w:rFonts w:ascii="Helvetica" w:eastAsia="Helvetica" w:hAnsi="Helvetica" w:cs="Helvetica"/>
                <w:color w:val="000000"/>
                <w:sz w:val="20"/>
                <w:szCs w:val="20"/>
              </w:rPr>
              <w:t>61 (10%)</w:t>
            </w:r>
          </w:p>
        </w:tc>
        <w:tc>
          <w:tcPr>
            <w:tcW w:w="1800" w:type="dxa"/>
            <w:shd w:val="clear" w:color="auto" w:fill="FFFFFF"/>
            <w:tcMar>
              <w:top w:w="0" w:type="dxa"/>
              <w:left w:w="0" w:type="dxa"/>
              <w:bottom w:w="0" w:type="dxa"/>
              <w:right w:w="0" w:type="dxa"/>
            </w:tcMar>
            <w:vAlign w:val="center"/>
          </w:tcPr>
          <w:p w14:paraId="6B54830B" w14:textId="77777777" w:rsidR="00D37691" w:rsidRDefault="004E3872">
            <w:pPr>
              <w:spacing w:before="100" w:after="100"/>
              <w:ind w:left="100" w:right="100"/>
            </w:pPr>
            <w:r>
              <w:rPr>
                <w:rFonts w:ascii="Helvetica" w:eastAsia="Helvetica" w:hAnsi="Helvetica" w:cs="Helvetica"/>
                <w:color w:val="000000"/>
                <w:sz w:val="20"/>
                <w:szCs w:val="20"/>
              </w:rPr>
              <w:t>26 (29%)</w:t>
            </w:r>
          </w:p>
        </w:tc>
        <w:tc>
          <w:tcPr>
            <w:tcW w:w="1800" w:type="dxa"/>
            <w:shd w:val="clear" w:color="auto" w:fill="FFFFFF"/>
            <w:tcMar>
              <w:top w:w="0" w:type="dxa"/>
              <w:left w:w="0" w:type="dxa"/>
              <w:bottom w:w="0" w:type="dxa"/>
              <w:right w:w="0" w:type="dxa"/>
            </w:tcMar>
            <w:vAlign w:val="center"/>
          </w:tcPr>
          <w:p w14:paraId="24343482" w14:textId="77777777" w:rsidR="00D37691" w:rsidRDefault="004E3872">
            <w:pPr>
              <w:spacing w:before="100" w:after="100"/>
              <w:ind w:left="100" w:right="100"/>
            </w:pPr>
            <w:r>
              <w:rPr>
                <w:rFonts w:ascii="Helvetica" w:eastAsia="Helvetica" w:hAnsi="Helvetica" w:cs="Helvetica"/>
                <w:color w:val="000000"/>
                <w:sz w:val="20"/>
                <w:szCs w:val="20"/>
              </w:rPr>
              <w:t>64 (10%)</w:t>
            </w:r>
          </w:p>
        </w:tc>
        <w:tc>
          <w:tcPr>
            <w:tcW w:w="1800" w:type="dxa"/>
            <w:shd w:val="clear" w:color="auto" w:fill="FFFFFF"/>
            <w:tcMar>
              <w:top w:w="0" w:type="dxa"/>
              <w:left w:w="0" w:type="dxa"/>
              <w:bottom w:w="0" w:type="dxa"/>
              <w:right w:w="0" w:type="dxa"/>
            </w:tcMar>
            <w:vAlign w:val="center"/>
          </w:tcPr>
          <w:p w14:paraId="01CF2E48" w14:textId="77777777" w:rsidR="00D37691" w:rsidRDefault="004E3872">
            <w:pPr>
              <w:spacing w:before="100" w:after="100"/>
              <w:ind w:left="100" w:right="100"/>
            </w:pPr>
            <w:r>
              <w:rPr>
                <w:rFonts w:ascii="Helvetica" w:eastAsia="Helvetica" w:hAnsi="Helvetica" w:cs="Helvetica"/>
                <w:color w:val="000000"/>
                <w:sz w:val="20"/>
                <w:szCs w:val="20"/>
              </w:rPr>
              <w:t>23 (31%)</w:t>
            </w:r>
          </w:p>
        </w:tc>
        <w:tc>
          <w:tcPr>
            <w:tcW w:w="1800" w:type="dxa"/>
            <w:shd w:val="clear" w:color="auto" w:fill="FFFFFF"/>
            <w:tcMar>
              <w:top w:w="0" w:type="dxa"/>
              <w:left w:w="0" w:type="dxa"/>
              <w:bottom w:w="0" w:type="dxa"/>
              <w:right w:w="0" w:type="dxa"/>
            </w:tcMar>
            <w:vAlign w:val="center"/>
          </w:tcPr>
          <w:p w14:paraId="042F2579" w14:textId="77777777" w:rsidR="00D37691" w:rsidRDefault="004E3872">
            <w:pPr>
              <w:spacing w:before="100" w:after="100"/>
              <w:ind w:left="100" w:right="100"/>
            </w:pPr>
            <w:r>
              <w:rPr>
                <w:rFonts w:ascii="Helvetica" w:eastAsia="Helvetica" w:hAnsi="Helvetica" w:cs="Helvetica"/>
                <w:color w:val="000000"/>
                <w:sz w:val="20"/>
                <w:szCs w:val="20"/>
              </w:rPr>
              <w:t>58 (10%)</w:t>
            </w:r>
          </w:p>
        </w:tc>
        <w:tc>
          <w:tcPr>
            <w:tcW w:w="1800" w:type="dxa"/>
            <w:shd w:val="clear" w:color="auto" w:fill="FFFFFF"/>
            <w:tcMar>
              <w:top w:w="0" w:type="dxa"/>
              <w:left w:w="0" w:type="dxa"/>
              <w:bottom w:w="0" w:type="dxa"/>
              <w:right w:w="0" w:type="dxa"/>
            </w:tcMar>
            <w:vAlign w:val="center"/>
          </w:tcPr>
          <w:p w14:paraId="1FBD57F8" w14:textId="77777777" w:rsidR="00D37691" w:rsidRDefault="004E3872">
            <w:pPr>
              <w:spacing w:before="100" w:after="100"/>
              <w:ind w:left="100" w:right="100"/>
            </w:pPr>
            <w:r>
              <w:rPr>
                <w:rFonts w:ascii="Helvetica" w:eastAsia="Helvetica" w:hAnsi="Helvetica" w:cs="Helvetica"/>
                <w:color w:val="000000"/>
                <w:sz w:val="20"/>
                <w:szCs w:val="20"/>
              </w:rPr>
              <w:t>29 (22%)</w:t>
            </w:r>
          </w:p>
        </w:tc>
      </w:tr>
      <w:tr w:rsidR="00D37691" w14:paraId="3291D519" w14:textId="77777777">
        <w:trPr>
          <w:cantSplit/>
          <w:jc w:val="center"/>
        </w:trPr>
        <w:tc>
          <w:tcPr>
            <w:tcW w:w="1800" w:type="dxa"/>
            <w:shd w:val="clear" w:color="auto" w:fill="EFEFEF"/>
            <w:tcMar>
              <w:top w:w="0" w:type="dxa"/>
              <w:left w:w="0" w:type="dxa"/>
              <w:bottom w:w="0" w:type="dxa"/>
              <w:right w:w="0" w:type="dxa"/>
            </w:tcMar>
          </w:tcPr>
          <w:p w14:paraId="0610B3C5" w14:textId="77777777" w:rsidR="00D37691" w:rsidRDefault="004E3872">
            <w:pPr>
              <w:spacing w:before="100" w:after="100"/>
              <w:ind w:left="100" w:right="100"/>
            </w:pPr>
            <w:r>
              <w:rPr>
                <w:rFonts w:ascii="Helvetica" w:eastAsia="Helvetica" w:hAnsi="Helvetica" w:cs="Helvetica"/>
                <w:color w:val="000000"/>
                <w:sz w:val="20"/>
                <w:szCs w:val="20"/>
              </w:rPr>
              <w:t>Glasgow Coma Score</w:t>
            </w:r>
          </w:p>
        </w:tc>
        <w:tc>
          <w:tcPr>
            <w:tcW w:w="1800" w:type="dxa"/>
            <w:shd w:val="clear" w:color="auto" w:fill="EFEFEF"/>
            <w:tcMar>
              <w:top w:w="0" w:type="dxa"/>
              <w:left w:w="0" w:type="dxa"/>
              <w:bottom w:w="0" w:type="dxa"/>
              <w:right w:w="0" w:type="dxa"/>
            </w:tcMar>
            <w:vAlign w:val="center"/>
          </w:tcPr>
          <w:p w14:paraId="49CD2E6F"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5F7B360F" w14:textId="77777777" w:rsidR="00D37691" w:rsidRDefault="004E3872">
            <w:pPr>
              <w:spacing w:before="100" w:after="100"/>
              <w:ind w:left="100" w:right="100"/>
            </w:pPr>
            <w:r>
              <w:rPr>
                <w:rFonts w:ascii="Helvetica" w:eastAsia="Helvetica" w:hAnsi="Helvetica" w:cs="Helvetica"/>
                <w:color w:val="000000"/>
                <w:sz w:val="20"/>
                <w:szCs w:val="20"/>
              </w:rPr>
              <w:t>11 (10, 14)</w:t>
            </w:r>
          </w:p>
        </w:tc>
        <w:tc>
          <w:tcPr>
            <w:tcW w:w="1800" w:type="dxa"/>
            <w:shd w:val="clear" w:color="auto" w:fill="EFEFEF"/>
            <w:tcMar>
              <w:top w:w="0" w:type="dxa"/>
              <w:left w:w="0" w:type="dxa"/>
              <w:bottom w:w="0" w:type="dxa"/>
              <w:right w:w="0" w:type="dxa"/>
            </w:tcMar>
            <w:vAlign w:val="center"/>
          </w:tcPr>
          <w:p w14:paraId="14D5C035"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673B742A" w14:textId="77777777" w:rsidR="00D37691" w:rsidRDefault="004E3872">
            <w:pPr>
              <w:spacing w:before="100" w:after="100"/>
              <w:ind w:left="100" w:right="100"/>
            </w:pPr>
            <w:r>
              <w:rPr>
                <w:rFonts w:ascii="Helvetica" w:eastAsia="Helvetica" w:hAnsi="Helvetica" w:cs="Helvetica"/>
                <w:color w:val="000000"/>
                <w:sz w:val="20"/>
                <w:szCs w:val="20"/>
              </w:rPr>
              <w:t>11 (9, 14)</w:t>
            </w:r>
          </w:p>
        </w:tc>
        <w:tc>
          <w:tcPr>
            <w:tcW w:w="1800" w:type="dxa"/>
            <w:shd w:val="clear" w:color="auto" w:fill="EFEFEF"/>
            <w:tcMar>
              <w:top w:w="0" w:type="dxa"/>
              <w:left w:w="0" w:type="dxa"/>
              <w:bottom w:w="0" w:type="dxa"/>
              <w:right w:w="0" w:type="dxa"/>
            </w:tcMar>
            <w:vAlign w:val="center"/>
          </w:tcPr>
          <w:p w14:paraId="6EE450F6"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4802E82D" w14:textId="77777777" w:rsidR="00D37691" w:rsidRDefault="004E3872">
            <w:pPr>
              <w:spacing w:before="100" w:after="100"/>
              <w:ind w:left="100" w:right="100"/>
            </w:pPr>
            <w:r>
              <w:rPr>
                <w:rFonts w:ascii="Helvetica" w:eastAsia="Helvetica" w:hAnsi="Helvetica" w:cs="Helvetica"/>
                <w:color w:val="000000"/>
                <w:sz w:val="20"/>
                <w:szCs w:val="20"/>
              </w:rPr>
              <w:t>12 (10, 15)</w:t>
            </w:r>
          </w:p>
        </w:tc>
      </w:tr>
      <w:tr w:rsidR="00D37691" w14:paraId="7BEC6888" w14:textId="77777777">
        <w:trPr>
          <w:cantSplit/>
          <w:jc w:val="center"/>
        </w:trPr>
        <w:tc>
          <w:tcPr>
            <w:tcW w:w="1800" w:type="dxa"/>
            <w:shd w:val="clear" w:color="auto" w:fill="FFFFFF"/>
            <w:tcMar>
              <w:top w:w="0" w:type="dxa"/>
              <w:left w:w="0" w:type="dxa"/>
              <w:bottom w:w="0" w:type="dxa"/>
              <w:right w:w="0" w:type="dxa"/>
            </w:tcMar>
          </w:tcPr>
          <w:p w14:paraId="1FA8F64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FFBCABF"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99DBE87"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A32346"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48D134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3329D613"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70668B9"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7D293AE3" w14:textId="77777777">
        <w:trPr>
          <w:cantSplit/>
          <w:jc w:val="center"/>
        </w:trPr>
        <w:tc>
          <w:tcPr>
            <w:tcW w:w="1800" w:type="dxa"/>
            <w:shd w:val="clear" w:color="auto" w:fill="EFEFEF"/>
            <w:tcMar>
              <w:top w:w="0" w:type="dxa"/>
              <w:left w:w="0" w:type="dxa"/>
              <w:bottom w:w="0" w:type="dxa"/>
              <w:right w:w="0" w:type="dxa"/>
            </w:tcMar>
          </w:tcPr>
          <w:p w14:paraId="377315C1" w14:textId="77777777" w:rsidR="00D37691" w:rsidRDefault="004E3872">
            <w:pPr>
              <w:spacing w:before="100" w:after="100"/>
              <w:ind w:left="100" w:right="100"/>
            </w:pPr>
            <w:r>
              <w:rPr>
                <w:rFonts w:ascii="Helvetica" w:eastAsia="Helvetica" w:hAnsi="Helvetica" w:cs="Helvetica"/>
                <w:color w:val="000000"/>
                <w:sz w:val="20"/>
                <w:szCs w:val="20"/>
              </w:rPr>
              <w:t>X-Ray Pulmonary TB</w:t>
            </w:r>
          </w:p>
        </w:tc>
        <w:tc>
          <w:tcPr>
            <w:tcW w:w="1800" w:type="dxa"/>
            <w:shd w:val="clear" w:color="auto" w:fill="EFEFEF"/>
            <w:tcMar>
              <w:top w:w="0" w:type="dxa"/>
              <w:left w:w="0" w:type="dxa"/>
              <w:bottom w:w="0" w:type="dxa"/>
              <w:right w:w="0" w:type="dxa"/>
            </w:tcMar>
            <w:vAlign w:val="center"/>
          </w:tcPr>
          <w:p w14:paraId="551659C4" w14:textId="77777777" w:rsidR="00D37691" w:rsidRDefault="004E3872">
            <w:pPr>
              <w:spacing w:before="100" w:after="100"/>
              <w:ind w:left="100" w:right="100"/>
            </w:pPr>
            <w:r>
              <w:rPr>
                <w:rFonts w:ascii="Helvetica" w:eastAsia="Helvetica" w:hAnsi="Helvetica" w:cs="Helvetica"/>
                <w:color w:val="000000"/>
                <w:sz w:val="20"/>
                <w:szCs w:val="20"/>
              </w:rPr>
              <w:t>18 (3.0%)</w:t>
            </w:r>
          </w:p>
        </w:tc>
        <w:tc>
          <w:tcPr>
            <w:tcW w:w="1800" w:type="dxa"/>
            <w:shd w:val="clear" w:color="auto" w:fill="EFEFEF"/>
            <w:tcMar>
              <w:top w:w="0" w:type="dxa"/>
              <w:left w:w="0" w:type="dxa"/>
              <w:bottom w:w="0" w:type="dxa"/>
              <w:right w:w="0" w:type="dxa"/>
            </w:tcMar>
            <w:vAlign w:val="center"/>
          </w:tcPr>
          <w:p w14:paraId="557E8713" w14:textId="77777777" w:rsidR="00D37691" w:rsidRDefault="004E3872">
            <w:pPr>
              <w:spacing w:before="100" w:after="100"/>
              <w:ind w:left="100" w:right="100"/>
            </w:pPr>
            <w:r>
              <w:rPr>
                <w:rFonts w:ascii="Helvetica" w:eastAsia="Helvetica" w:hAnsi="Helvetica" w:cs="Helvetica"/>
                <w:color w:val="000000"/>
                <w:sz w:val="20"/>
                <w:szCs w:val="20"/>
              </w:rPr>
              <w:t>19 (21%)</w:t>
            </w:r>
          </w:p>
        </w:tc>
        <w:tc>
          <w:tcPr>
            <w:tcW w:w="1800" w:type="dxa"/>
            <w:shd w:val="clear" w:color="auto" w:fill="EFEFEF"/>
            <w:tcMar>
              <w:top w:w="0" w:type="dxa"/>
              <w:left w:w="0" w:type="dxa"/>
              <w:bottom w:w="0" w:type="dxa"/>
              <w:right w:w="0" w:type="dxa"/>
            </w:tcMar>
            <w:vAlign w:val="center"/>
          </w:tcPr>
          <w:p w14:paraId="7210B9B1" w14:textId="77777777" w:rsidR="00D37691" w:rsidRDefault="004E3872">
            <w:pPr>
              <w:spacing w:before="100" w:after="100"/>
              <w:ind w:left="100" w:right="100"/>
            </w:pPr>
            <w:r>
              <w:rPr>
                <w:rFonts w:ascii="Helvetica" w:eastAsia="Helvetica" w:hAnsi="Helvetica" w:cs="Helvetica"/>
                <w:color w:val="000000"/>
                <w:sz w:val="20"/>
                <w:szCs w:val="20"/>
              </w:rPr>
              <w:t>18 (2.9%)</w:t>
            </w:r>
          </w:p>
        </w:tc>
        <w:tc>
          <w:tcPr>
            <w:tcW w:w="1800" w:type="dxa"/>
            <w:shd w:val="clear" w:color="auto" w:fill="EFEFEF"/>
            <w:tcMar>
              <w:top w:w="0" w:type="dxa"/>
              <w:left w:w="0" w:type="dxa"/>
              <w:bottom w:w="0" w:type="dxa"/>
              <w:right w:w="0" w:type="dxa"/>
            </w:tcMar>
            <w:vAlign w:val="center"/>
          </w:tcPr>
          <w:p w14:paraId="06B0BAAF" w14:textId="77777777" w:rsidR="00D37691" w:rsidRDefault="004E3872">
            <w:pPr>
              <w:spacing w:before="100" w:after="100"/>
              <w:ind w:left="100" w:right="100"/>
            </w:pPr>
            <w:r>
              <w:rPr>
                <w:rFonts w:ascii="Helvetica" w:eastAsia="Helvetica" w:hAnsi="Helvetica" w:cs="Helvetica"/>
                <w:color w:val="000000"/>
                <w:sz w:val="20"/>
                <w:szCs w:val="20"/>
              </w:rPr>
              <w:t>19 (26%)</w:t>
            </w:r>
          </w:p>
        </w:tc>
        <w:tc>
          <w:tcPr>
            <w:tcW w:w="1800" w:type="dxa"/>
            <w:shd w:val="clear" w:color="auto" w:fill="EFEFEF"/>
            <w:tcMar>
              <w:top w:w="0" w:type="dxa"/>
              <w:left w:w="0" w:type="dxa"/>
              <w:bottom w:w="0" w:type="dxa"/>
              <w:right w:w="0" w:type="dxa"/>
            </w:tcMar>
            <w:vAlign w:val="center"/>
          </w:tcPr>
          <w:p w14:paraId="44F676F5" w14:textId="77777777" w:rsidR="00D37691" w:rsidRDefault="004E3872">
            <w:pPr>
              <w:spacing w:before="100" w:after="100"/>
              <w:ind w:left="100" w:right="100"/>
            </w:pPr>
            <w:r>
              <w:rPr>
                <w:rFonts w:ascii="Helvetica" w:eastAsia="Helvetica" w:hAnsi="Helvetica" w:cs="Helvetica"/>
                <w:color w:val="000000"/>
                <w:sz w:val="20"/>
                <w:szCs w:val="20"/>
              </w:rPr>
              <w:t>13 (2.3%)</w:t>
            </w:r>
          </w:p>
        </w:tc>
        <w:tc>
          <w:tcPr>
            <w:tcW w:w="1800" w:type="dxa"/>
            <w:shd w:val="clear" w:color="auto" w:fill="EFEFEF"/>
            <w:tcMar>
              <w:top w:w="0" w:type="dxa"/>
              <w:left w:w="0" w:type="dxa"/>
              <w:bottom w:w="0" w:type="dxa"/>
              <w:right w:w="0" w:type="dxa"/>
            </w:tcMar>
            <w:vAlign w:val="center"/>
          </w:tcPr>
          <w:p w14:paraId="3E3E755D" w14:textId="77777777" w:rsidR="00D37691" w:rsidRDefault="004E3872">
            <w:pPr>
              <w:spacing w:before="100" w:after="100"/>
              <w:ind w:left="100" w:right="100"/>
            </w:pPr>
            <w:r>
              <w:rPr>
                <w:rFonts w:ascii="Helvetica" w:eastAsia="Helvetica" w:hAnsi="Helvetica" w:cs="Helvetica"/>
                <w:color w:val="000000"/>
                <w:sz w:val="20"/>
                <w:szCs w:val="20"/>
              </w:rPr>
              <w:t>24 (18%)</w:t>
            </w:r>
          </w:p>
        </w:tc>
      </w:tr>
      <w:tr w:rsidR="00D37691" w14:paraId="5EA6E03E" w14:textId="77777777">
        <w:trPr>
          <w:cantSplit/>
          <w:jc w:val="center"/>
        </w:trPr>
        <w:tc>
          <w:tcPr>
            <w:tcW w:w="1800" w:type="dxa"/>
            <w:shd w:val="clear" w:color="auto" w:fill="FFFFFF"/>
            <w:tcMar>
              <w:top w:w="0" w:type="dxa"/>
              <w:left w:w="0" w:type="dxa"/>
              <w:bottom w:w="0" w:type="dxa"/>
              <w:right w:w="0" w:type="dxa"/>
            </w:tcMar>
          </w:tcPr>
          <w:p w14:paraId="31C508F5" w14:textId="77777777" w:rsidR="00D37691" w:rsidRDefault="004E3872">
            <w:pPr>
              <w:spacing w:before="100" w:after="100"/>
              <w:ind w:left="100" w:right="100"/>
            </w:pPr>
            <w:r>
              <w:rPr>
                <w:rFonts w:ascii="Helvetica" w:eastAsia="Helvetica" w:hAnsi="Helvetica" w:cs="Helvetica"/>
                <w:color w:val="000000"/>
                <w:sz w:val="20"/>
                <w:szCs w:val="20"/>
              </w:rPr>
              <w:t>X-Ray Miliary TB</w:t>
            </w:r>
          </w:p>
        </w:tc>
        <w:tc>
          <w:tcPr>
            <w:tcW w:w="1800" w:type="dxa"/>
            <w:shd w:val="clear" w:color="auto" w:fill="FFFFFF"/>
            <w:tcMar>
              <w:top w:w="0" w:type="dxa"/>
              <w:left w:w="0" w:type="dxa"/>
              <w:bottom w:w="0" w:type="dxa"/>
              <w:right w:w="0" w:type="dxa"/>
            </w:tcMar>
            <w:vAlign w:val="center"/>
          </w:tcPr>
          <w:p w14:paraId="6EF56775"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578EE625"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FFFFFF"/>
            <w:tcMar>
              <w:top w:w="0" w:type="dxa"/>
              <w:left w:w="0" w:type="dxa"/>
              <w:bottom w:w="0" w:type="dxa"/>
              <w:right w:w="0" w:type="dxa"/>
            </w:tcMar>
            <w:vAlign w:val="center"/>
          </w:tcPr>
          <w:p w14:paraId="201FEFFC"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04466886" w14:textId="77777777" w:rsidR="00D37691" w:rsidRDefault="004E3872">
            <w:pPr>
              <w:spacing w:before="100" w:after="100"/>
              <w:ind w:left="100" w:right="100"/>
            </w:pPr>
            <w:r>
              <w:rPr>
                <w:rFonts w:ascii="Helvetica" w:eastAsia="Helvetica" w:hAnsi="Helvetica" w:cs="Helvetica"/>
                <w:color w:val="000000"/>
                <w:sz w:val="20"/>
                <w:szCs w:val="20"/>
              </w:rPr>
              <w:t>3 (4.1%)</w:t>
            </w:r>
          </w:p>
        </w:tc>
        <w:tc>
          <w:tcPr>
            <w:tcW w:w="1800" w:type="dxa"/>
            <w:shd w:val="clear" w:color="auto" w:fill="FFFFFF"/>
            <w:tcMar>
              <w:top w:w="0" w:type="dxa"/>
              <w:left w:w="0" w:type="dxa"/>
              <w:bottom w:w="0" w:type="dxa"/>
              <w:right w:w="0" w:type="dxa"/>
            </w:tcMar>
            <w:vAlign w:val="center"/>
          </w:tcPr>
          <w:p w14:paraId="1C248538" w14:textId="77777777" w:rsidR="00D37691" w:rsidRDefault="004E3872">
            <w:pPr>
              <w:spacing w:before="100" w:after="100"/>
              <w:ind w:left="100" w:right="100"/>
            </w:pPr>
            <w:r>
              <w:rPr>
                <w:rFonts w:ascii="Helvetica" w:eastAsia="Helvetica" w:hAnsi="Helvetica" w:cs="Helvetica"/>
                <w:color w:val="000000"/>
                <w:sz w:val="20"/>
                <w:szCs w:val="20"/>
              </w:rPr>
              <w:t>2 (0.4%)</w:t>
            </w:r>
          </w:p>
        </w:tc>
        <w:tc>
          <w:tcPr>
            <w:tcW w:w="1800" w:type="dxa"/>
            <w:shd w:val="clear" w:color="auto" w:fill="FFFFFF"/>
            <w:tcMar>
              <w:top w:w="0" w:type="dxa"/>
              <w:left w:w="0" w:type="dxa"/>
              <w:bottom w:w="0" w:type="dxa"/>
              <w:right w:w="0" w:type="dxa"/>
            </w:tcMar>
            <w:vAlign w:val="center"/>
          </w:tcPr>
          <w:p w14:paraId="40177316" w14:textId="77777777" w:rsidR="00D37691" w:rsidRDefault="004E3872">
            <w:pPr>
              <w:spacing w:before="100" w:after="100"/>
              <w:ind w:left="100" w:right="100"/>
            </w:pPr>
            <w:r>
              <w:rPr>
                <w:rFonts w:ascii="Helvetica" w:eastAsia="Helvetica" w:hAnsi="Helvetica" w:cs="Helvetica"/>
                <w:color w:val="000000"/>
                <w:sz w:val="20"/>
                <w:szCs w:val="20"/>
              </w:rPr>
              <w:t>3 (2.3%)</w:t>
            </w:r>
          </w:p>
        </w:tc>
      </w:tr>
      <w:tr w:rsidR="00D37691" w14:paraId="70EFA058" w14:textId="77777777">
        <w:trPr>
          <w:cantSplit/>
          <w:jc w:val="center"/>
        </w:trPr>
        <w:tc>
          <w:tcPr>
            <w:tcW w:w="1800" w:type="dxa"/>
            <w:shd w:val="clear" w:color="auto" w:fill="EFEFEF"/>
            <w:tcMar>
              <w:top w:w="0" w:type="dxa"/>
              <w:left w:w="0" w:type="dxa"/>
              <w:bottom w:w="0" w:type="dxa"/>
              <w:right w:w="0" w:type="dxa"/>
            </w:tcMar>
          </w:tcPr>
          <w:p w14:paraId="42F58EC7" w14:textId="77777777" w:rsidR="00D37691" w:rsidRDefault="004E3872">
            <w:pPr>
              <w:spacing w:before="100" w:after="100"/>
              <w:ind w:left="100" w:right="100"/>
            </w:pPr>
            <w:r>
              <w:rPr>
                <w:rFonts w:ascii="Helvetica" w:eastAsia="Helvetica" w:hAnsi="Helvetica" w:cs="Helvetica"/>
                <w:color w:val="000000"/>
                <w:sz w:val="20"/>
                <w:szCs w:val="20"/>
              </w:rPr>
              <w:t>CSF Lymphocyte Count</w:t>
            </w:r>
          </w:p>
        </w:tc>
        <w:tc>
          <w:tcPr>
            <w:tcW w:w="1800" w:type="dxa"/>
            <w:shd w:val="clear" w:color="auto" w:fill="EFEFEF"/>
            <w:tcMar>
              <w:top w:w="0" w:type="dxa"/>
              <w:left w:w="0" w:type="dxa"/>
              <w:bottom w:w="0" w:type="dxa"/>
              <w:right w:w="0" w:type="dxa"/>
            </w:tcMar>
            <w:vAlign w:val="center"/>
          </w:tcPr>
          <w:p w14:paraId="6173437B" w14:textId="77777777" w:rsidR="00D37691" w:rsidRDefault="004E3872">
            <w:pPr>
              <w:spacing w:before="100" w:after="100"/>
              <w:ind w:left="100" w:right="100"/>
            </w:pPr>
            <w:r>
              <w:rPr>
                <w:rFonts w:ascii="Helvetica" w:eastAsia="Helvetica" w:hAnsi="Helvetica" w:cs="Helvetica"/>
                <w:color w:val="000000"/>
                <w:sz w:val="20"/>
                <w:szCs w:val="20"/>
              </w:rPr>
              <w:t>283 (9, 274)</w:t>
            </w:r>
          </w:p>
        </w:tc>
        <w:tc>
          <w:tcPr>
            <w:tcW w:w="1800" w:type="dxa"/>
            <w:shd w:val="clear" w:color="auto" w:fill="EFEFEF"/>
            <w:tcMar>
              <w:top w:w="0" w:type="dxa"/>
              <w:left w:w="0" w:type="dxa"/>
              <w:bottom w:w="0" w:type="dxa"/>
              <w:right w:w="0" w:type="dxa"/>
            </w:tcMar>
            <w:vAlign w:val="center"/>
          </w:tcPr>
          <w:p w14:paraId="1DF0A1B3" w14:textId="77777777" w:rsidR="00D37691" w:rsidRDefault="004E3872">
            <w:pPr>
              <w:spacing w:before="100" w:after="100"/>
              <w:ind w:left="100" w:right="100"/>
            </w:pPr>
            <w:r>
              <w:rPr>
                <w:rFonts w:ascii="Helvetica" w:eastAsia="Helvetica" w:hAnsi="Helvetica" w:cs="Helvetica"/>
                <w:color w:val="000000"/>
                <w:sz w:val="20"/>
                <w:szCs w:val="20"/>
              </w:rPr>
              <w:t>225 (77, 305)</w:t>
            </w:r>
          </w:p>
        </w:tc>
        <w:tc>
          <w:tcPr>
            <w:tcW w:w="1800" w:type="dxa"/>
            <w:shd w:val="clear" w:color="auto" w:fill="EFEFEF"/>
            <w:tcMar>
              <w:top w:w="0" w:type="dxa"/>
              <w:left w:w="0" w:type="dxa"/>
              <w:bottom w:w="0" w:type="dxa"/>
              <w:right w:w="0" w:type="dxa"/>
            </w:tcMar>
            <w:vAlign w:val="center"/>
          </w:tcPr>
          <w:p w14:paraId="3378059A" w14:textId="77777777" w:rsidR="00D37691" w:rsidRDefault="004E3872">
            <w:pPr>
              <w:spacing w:before="100" w:after="100"/>
              <w:ind w:left="100" w:right="100"/>
            </w:pPr>
            <w:r>
              <w:rPr>
                <w:rFonts w:ascii="Helvetica" w:eastAsia="Helvetica" w:hAnsi="Helvetica" w:cs="Helvetica"/>
                <w:color w:val="000000"/>
                <w:sz w:val="20"/>
                <w:szCs w:val="20"/>
              </w:rPr>
              <w:t>284 (10, 289)</w:t>
            </w:r>
          </w:p>
        </w:tc>
        <w:tc>
          <w:tcPr>
            <w:tcW w:w="1800" w:type="dxa"/>
            <w:shd w:val="clear" w:color="auto" w:fill="EFEFEF"/>
            <w:tcMar>
              <w:top w:w="0" w:type="dxa"/>
              <w:left w:w="0" w:type="dxa"/>
              <w:bottom w:w="0" w:type="dxa"/>
              <w:right w:w="0" w:type="dxa"/>
            </w:tcMar>
            <w:vAlign w:val="center"/>
          </w:tcPr>
          <w:p w14:paraId="1E7BB9EB" w14:textId="77777777" w:rsidR="00D37691" w:rsidRDefault="004E3872">
            <w:pPr>
              <w:spacing w:before="100" w:after="100"/>
              <w:ind w:left="100" w:right="100"/>
            </w:pPr>
            <w:r>
              <w:rPr>
                <w:rFonts w:ascii="Helvetica" w:eastAsia="Helvetica" w:hAnsi="Helvetica" w:cs="Helvetica"/>
                <w:color w:val="000000"/>
                <w:sz w:val="20"/>
                <w:szCs w:val="20"/>
              </w:rPr>
              <w:t>201 (54, 236)</w:t>
            </w:r>
          </w:p>
        </w:tc>
        <w:tc>
          <w:tcPr>
            <w:tcW w:w="1800" w:type="dxa"/>
            <w:shd w:val="clear" w:color="auto" w:fill="EFEFEF"/>
            <w:tcMar>
              <w:top w:w="0" w:type="dxa"/>
              <w:left w:w="0" w:type="dxa"/>
              <w:bottom w:w="0" w:type="dxa"/>
              <w:right w:w="0" w:type="dxa"/>
            </w:tcMar>
            <w:vAlign w:val="center"/>
          </w:tcPr>
          <w:p w14:paraId="0B981F1A" w14:textId="77777777" w:rsidR="00D37691" w:rsidRDefault="004E3872">
            <w:pPr>
              <w:spacing w:before="100" w:after="100"/>
              <w:ind w:left="100" w:right="100"/>
            </w:pPr>
            <w:r>
              <w:rPr>
                <w:rFonts w:ascii="Helvetica" w:eastAsia="Helvetica" w:hAnsi="Helvetica" w:cs="Helvetica"/>
                <w:color w:val="000000"/>
                <w:sz w:val="20"/>
                <w:szCs w:val="20"/>
              </w:rPr>
              <w:t>291 (8, 286)</w:t>
            </w:r>
          </w:p>
        </w:tc>
        <w:tc>
          <w:tcPr>
            <w:tcW w:w="1800" w:type="dxa"/>
            <w:shd w:val="clear" w:color="auto" w:fill="EFEFEF"/>
            <w:tcMar>
              <w:top w:w="0" w:type="dxa"/>
              <w:left w:w="0" w:type="dxa"/>
              <w:bottom w:w="0" w:type="dxa"/>
              <w:right w:w="0" w:type="dxa"/>
            </w:tcMar>
            <w:vAlign w:val="center"/>
          </w:tcPr>
          <w:p w14:paraId="65EDDACC" w14:textId="77777777" w:rsidR="00D37691" w:rsidRDefault="004E3872">
            <w:pPr>
              <w:spacing w:before="100" w:after="100"/>
              <w:ind w:left="100" w:right="100"/>
            </w:pPr>
            <w:r>
              <w:rPr>
                <w:rFonts w:ascii="Helvetica" w:eastAsia="Helvetica" w:hAnsi="Helvetica" w:cs="Helvetica"/>
                <w:color w:val="000000"/>
                <w:sz w:val="20"/>
                <w:szCs w:val="20"/>
              </w:rPr>
              <w:t>210 (65, 271)</w:t>
            </w:r>
          </w:p>
        </w:tc>
      </w:tr>
      <w:tr w:rsidR="00D37691" w14:paraId="7A435C16" w14:textId="77777777">
        <w:trPr>
          <w:cantSplit/>
          <w:jc w:val="center"/>
        </w:trPr>
        <w:tc>
          <w:tcPr>
            <w:tcW w:w="1800" w:type="dxa"/>
            <w:shd w:val="clear" w:color="auto" w:fill="FFFFFF"/>
            <w:tcMar>
              <w:top w:w="0" w:type="dxa"/>
              <w:left w:w="0" w:type="dxa"/>
              <w:bottom w:w="0" w:type="dxa"/>
              <w:right w:w="0" w:type="dxa"/>
            </w:tcMar>
          </w:tcPr>
          <w:p w14:paraId="33E740D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49AE3451"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3B19EF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6D08C6AC"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4BAA063"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06A798A9"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69842B1"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2682BCF" w14:textId="77777777">
        <w:trPr>
          <w:cantSplit/>
          <w:jc w:val="center"/>
        </w:trPr>
        <w:tc>
          <w:tcPr>
            <w:tcW w:w="1800" w:type="dxa"/>
            <w:shd w:val="clear" w:color="auto" w:fill="EFEFEF"/>
            <w:tcMar>
              <w:top w:w="0" w:type="dxa"/>
              <w:left w:w="0" w:type="dxa"/>
              <w:bottom w:w="0" w:type="dxa"/>
              <w:right w:w="0" w:type="dxa"/>
            </w:tcMar>
          </w:tcPr>
          <w:p w14:paraId="0530A564" w14:textId="77777777" w:rsidR="00D37691" w:rsidRDefault="004E3872">
            <w:pPr>
              <w:spacing w:before="100" w:after="100"/>
              <w:ind w:left="100" w:right="100"/>
            </w:pPr>
            <w:r>
              <w:rPr>
                <w:rFonts w:ascii="Helvetica" w:eastAsia="Helvetica" w:hAnsi="Helvetica" w:cs="Helvetica"/>
                <w:color w:val="000000"/>
                <w:sz w:val="20"/>
                <w:szCs w:val="20"/>
              </w:rPr>
              <w:t>CSF Neutrophil Count</w:t>
            </w:r>
          </w:p>
        </w:tc>
        <w:tc>
          <w:tcPr>
            <w:tcW w:w="1800" w:type="dxa"/>
            <w:shd w:val="clear" w:color="auto" w:fill="EFEFEF"/>
            <w:tcMar>
              <w:top w:w="0" w:type="dxa"/>
              <w:left w:w="0" w:type="dxa"/>
              <w:bottom w:w="0" w:type="dxa"/>
              <w:right w:w="0" w:type="dxa"/>
            </w:tcMar>
            <w:vAlign w:val="center"/>
          </w:tcPr>
          <w:p w14:paraId="3645A84C" w14:textId="77777777" w:rsidR="00D37691" w:rsidRDefault="004E3872">
            <w:pPr>
              <w:spacing w:before="100" w:after="100"/>
              <w:ind w:left="100" w:right="100"/>
            </w:pPr>
            <w:r>
              <w:rPr>
                <w:rFonts w:ascii="Helvetica" w:eastAsia="Helvetica" w:hAnsi="Helvetica" w:cs="Helvetica"/>
                <w:color w:val="000000"/>
                <w:sz w:val="20"/>
                <w:szCs w:val="20"/>
              </w:rPr>
              <w:t>1,108 (3, 201)</w:t>
            </w:r>
          </w:p>
        </w:tc>
        <w:tc>
          <w:tcPr>
            <w:tcW w:w="1800" w:type="dxa"/>
            <w:shd w:val="clear" w:color="auto" w:fill="EFEFEF"/>
            <w:tcMar>
              <w:top w:w="0" w:type="dxa"/>
              <w:left w:w="0" w:type="dxa"/>
              <w:bottom w:w="0" w:type="dxa"/>
              <w:right w:w="0" w:type="dxa"/>
            </w:tcMar>
            <w:vAlign w:val="center"/>
          </w:tcPr>
          <w:p w14:paraId="29564394" w14:textId="77777777" w:rsidR="00D37691" w:rsidRDefault="004E3872">
            <w:pPr>
              <w:spacing w:before="100" w:after="100"/>
              <w:ind w:left="100" w:right="100"/>
            </w:pPr>
            <w:r>
              <w:rPr>
                <w:rFonts w:ascii="Helvetica" w:eastAsia="Helvetica" w:hAnsi="Helvetica" w:cs="Helvetica"/>
                <w:color w:val="000000"/>
                <w:sz w:val="20"/>
                <w:szCs w:val="20"/>
              </w:rPr>
              <w:t>241 (53, 223)</w:t>
            </w:r>
          </w:p>
        </w:tc>
        <w:tc>
          <w:tcPr>
            <w:tcW w:w="1800" w:type="dxa"/>
            <w:shd w:val="clear" w:color="auto" w:fill="EFEFEF"/>
            <w:tcMar>
              <w:top w:w="0" w:type="dxa"/>
              <w:left w:w="0" w:type="dxa"/>
              <w:bottom w:w="0" w:type="dxa"/>
              <w:right w:w="0" w:type="dxa"/>
            </w:tcMar>
            <w:vAlign w:val="center"/>
          </w:tcPr>
          <w:p w14:paraId="6D6B41AE" w14:textId="77777777" w:rsidR="00D37691" w:rsidRDefault="004E3872">
            <w:pPr>
              <w:spacing w:before="100" w:after="100"/>
              <w:ind w:left="100" w:right="100"/>
            </w:pPr>
            <w:r>
              <w:rPr>
                <w:rFonts w:ascii="Helvetica" w:eastAsia="Helvetica" w:hAnsi="Helvetica" w:cs="Helvetica"/>
                <w:color w:val="000000"/>
                <w:sz w:val="20"/>
                <w:szCs w:val="20"/>
              </w:rPr>
              <w:t>1,080 (3, 171)</w:t>
            </w:r>
          </w:p>
        </w:tc>
        <w:tc>
          <w:tcPr>
            <w:tcW w:w="1800" w:type="dxa"/>
            <w:shd w:val="clear" w:color="auto" w:fill="EFEFEF"/>
            <w:tcMar>
              <w:top w:w="0" w:type="dxa"/>
              <w:left w:w="0" w:type="dxa"/>
              <w:bottom w:w="0" w:type="dxa"/>
              <w:right w:w="0" w:type="dxa"/>
            </w:tcMar>
            <w:vAlign w:val="center"/>
          </w:tcPr>
          <w:p w14:paraId="46C3A3E6" w14:textId="77777777" w:rsidR="00D37691" w:rsidRDefault="004E3872">
            <w:pPr>
              <w:spacing w:before="100" w:after="100"/>
              <w:ind w:left="100" w:right="100"/>
            </w:pPr>
            <w:r>
              <w:rPr>
                <w:rFonts w:ascii="Helvetica" w:eastAsia="Helvetica" w:hAnsi="Helvetica" w:cs="Helvetica"/>
                <w:color w:val="000000"/>
                <w:sz w:val="20"/>
                <w:szCs w:val="20"/>
              </w:rPr>
              <w:t>270 (54, 301)</w:t>
            </w:r>
          </w:p>
        </w:tc>
        <w:tc>
          <w:tcPr>
            <w:tcW w:w="1800" w:type="dxa"/>
            <w:shd w:val="clear" w:color="auto" w:fill="EFEFEF"/>
            <w:tcMar>
              <w:top w:w="0" w:type="dxa"/>
              <w:left w:w="0" w:type="dxa"/>
              <w:bottom w:w="0" w:type="dxa"/>
              <w:right w:w="0" w:type="dxa"/>
            </w:tcMar>
            <w:vAlign w:val="center"/>
          </w:tcPr>
          <w:p w14:paraId="5A7399C7" w14:textId="77777777" w:rsidR="00D37691" w:rsidRDefault="004E3872">
            <w:pPr>
              <w:spacing w:before="100" w:after="100"/>
              <w:ind w:left="100" w:right="100"/>
            </w:pPr>
            <w:r>
              <w:rPr>
                <w:rFonts w:ascii="Helvetica" w:eastAsia="Helvetica" w:hAnsi="Helvetica" w:cs="Helvetica"/>
                <w:color w:val="000000"/>
                <w:sz w:val="20"/>
                <w:szCs w:val="20"/>
              </w:rPr>
              <w:t>1,170 (2, 173)</w:t>
            </w:r>
          </w:p>
        </w:tc>
        <w:tc>
          <w:tcPr>
            <w:tcW w:w="1800" w:type="dxa"/>
            <w:shd w:val="clear" w:color="auto" w:fill="EFEFEF"/>
            <w:tcMar>
              <w:top w:w="0" w:type="dxa"/>
              <w:left w:w="0" w:type="dxa"/>
              <w:bottom w:w="0" w:type="dxa"/>
              <w:right w:w="0" w:type="dxa"/>
            </w:tcMar>
            <w:vAlign w:val="center"/>
          </w:tcPr>
          <w:p w14:paraId="1FDF3E5D" w14:textId="77777777" w:rsidR="00D37691" w:rsidRDefault="004E3872">
            <w:pPr>
              <w:spacing w:before="100" w:after="100"/>
              <w:ind w:left="100" w:right="100"/>
            </w:pPr>
            <w:r>
              <w:rPr>
                <w:rFonts w:ascii="Helvetica" w:eastAsia="Helvetica" w:hAnsi="Helvetica" w:cs="Helvetica"/>
                <w:color w:val="000000"/>
                <w:sz w:val="20"/>
                <w:szCs w:val="20"/>
              </w:rPr>
              <w:t>256 (31, 231)</w:t>
            </w:r>
          </w:p>
        </w:tc>
      </w:tr>
      <w:tr w:rsidR="00D37691" w14:paraId="11160FEF" w14:textId="77777777">
        <w:trPr>
          <w:cantSplit/>
          <w:jc w:val="center"/>
        </w:trPr>
        <w:tc>
          <w:tcPr>
            <w:tcW w:w="1800" w:type="dxa"/>
            <w:shd w:val="clear" w:color="auto" w:fill="FFFFFF"/>
            <w:tcMar>
              <w:top w:w="0" w:type="dxa"/>
              <w:left w:w="0" w:type="dxa"/>
              <w:bottom w:w="0" w:type="dxa"/>
              <w:right w:w="0" w:type="dxa"/>
            </w:tcMar>
          </w:tcPr>
          <w:p w14:paraId="01657C9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D6A79C3"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8CE08CD"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4334997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53EF7B0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254FF33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731805C"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2C65C1AB" w14:textId="77777777">
        <w:trPr>
          <w:cantSplit/>
          <w:jc w:val="center"/>
        </w:trPr>
        <w:tc>
          <w:tcPr>
            <w:tcW w:w="1800" w:type="dxa"/>
            <w:shd w:val="clear" w:color="auto" w:fill="EFEFEF"/>
            <w:tcMar>
              <w:top w:w="0" w:type="dxa"/>
              <w:left w:w="0" w:type="dxa"/>
              <w:bottom w:w="0" w:type="dxa"/>
              <w:right w:w="0" w:type="dxa"/>
            </w:tcMar>
          </w:tcPr>
          <w:p w14:paraId="166DF461" w14:textId="77777777" w:rsidR="00D37691" w:rsidRDefault="004E3872">
            <w:pPr>
              <w:spacing w:before="100" w:after="100"/>
              <w:ind w:left="100" w:right="100"/>
            </w:pPr>
            <w:r>
              <w:rPr>
                <w:rFonts w:ascii="Helvetica" w:eastAsia="Helvetica" w:hAnsi="Helvetica" w:cs="Helvetica"/>
                <w:color w:val="000000"/>
                <w:sz w:val="20"/>
                <w:szCs w:val="20"/>
              </w:rPr>
              <w:t>CSF Oeosinophil Count</w:t>
            </w:r>
          </w:p>
        </w:tc>
        <w:tc>
          <w:tcPr>
            <w:tcW w:w="1800" w:type="dxa"/>
            <w:shd w:val="clear" w:color="auto" w:fill="EFEFEF"/>
            <w:tcMar>
              <w:top w:w="0" w:type="dxa"/>
              <w:left w:w="0" w:type="dxa"/>
              <w:bottom w:w="0" w:type="dxa"/>
              <w:right w:w="0" w:type="dxa"/>
            </w:tcMar>
            <w:vAlign w:val="center"/>
          </w:tcPr>
          <w:p w14:paraId="1344FBB1"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58786F98"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1F5E0033"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743A602B"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7E8841EF"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4C5678D1" w14:textId="77777777" w:rsidR="00D37691" w:rsidRDefault="004E3872">
            <w:pPr>
              <w:spacing w:before="100" w:after="100"/>
              <w:ind w:left="100" w:right="100"/>
            </w:pPr>
            <w:r>
              <w:rPr>
                <w:rFonts w:ascii="Helvetica" w:eastAsia="Helvetica" w:hAnsi="Helvetica" w:cs="Helvetica"/>
                <w:color w:val="000000"/>
                <w:sz w:val="20"/>
                <w:szCs w:val="20"/>
              </w:rPr>
              <w:t>0 (0, 0)</w:t>
            </w:r>
          </w:p>
        </w:tc>
      </w:tr>
      <w:tr w:rsidR="00D37691" w14:paraId="58332059" w14:textId="77777777">
        <w:trPr>
          <w:cantSplit/>
          <w:jc w:val="center"/>
        </w:trPr>
        <w:tc>
          <w:tcPr>
            <w:tcW w:w="1800" w:type="dxa"/>
            <w:shd w:val="clear" w:color="auto" w:fill="FFFFFF"/>
            <w:tcMar>
              <w:top w:w="0" w:type="dxa"/>
              <w:left w:w="0" w:type="dxa"/>
              <w:bottom w:w="0" w:type="dxa"/>
              <w:right w:w="0" w:type="dxa"/>
            </w:tcMar>
          </w:tcPr>
          <w:p w14:paraId="56C38B7F"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6CB60D4"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4E68C0"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52156F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1B5ED01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1F616210"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75FBCEA2"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4D990642" w14:textId="77777777">
        <w:trPr>
          <w:cantSplit/>
          <w:jc w:val="center"/>
        </w:trPr>
        <w:tc>
          <w:tcPr>
            <w:tcW w:w="1800" w:type="dxa"/>
            <w:shd w:val="clear" w:color="auto" w:fill="EFEFEF"/>
            <w:tcMar>
              <w:top w:w="0" w:type="dxa"/>
              <w:left w:w="0" w:type="dxa"/>
              <w:bottom w:w="0" w:type="dxa"/>
              <w:right w:w="0" w:type="dxa"/>
            </w:tcMar>
          </w:tcPr>
          <w:p w14:paraId="3C6CEE25" w14:textId="77777777" w:rsidR="00D37691" w:rsidRDefault="004E3872">
            <w:pPr>
              <w:spacing w:before="100" w:after="100"/>
              <w:ind w:left="100" w:right="100"/>
            </w:pPr>
            <w:r>
              <w:rPr>
                <w:rFonts w:ascii="Helvetica" w:eastAsia="Helvetica" w:hAnsi="Helvetica" w:cs="Helvetica"/>
                <w:color w:val="000000"/>
                <w:sz w:val="20"/>
                <w:szCs w:val="20"/>
              </w:rPr>
              <w:lastRenderedPageBreak/>
              <w:t>CSF Red blood cell Count</w:t>
            </w:r>
          </w:p>
        </w:tc>
        <w:tc>
          <w:tcPr>
            <w:tcW w:w="1800" w:type="dxa"/>
            <w:shd w:val="clear" w:color="auto" w:fill="EFEFEF"/>
            <w:tcMar>
              <w:top w:w="0" w:type="dxa"/>
              <w:left w:w="0" w:type="dxa"/>
              <w:bottom w:w="0" w:type="dxa"/>
              <w:right w:w="0" w:type="dxa"/>
            </w:tcMar>
            <w:vAlign w:val="center"/>
          </w:tcPr>
          <w:p w14:paraId="39F8C5ED" w14:textId="77777777" w:rsidR="00D37691" w:rsidRDefault="004E3872">
            <w:pPr>
              <w:spacing w:before="100" w:after="100"/>
              <w:ind w:left="100" w:right="100"/>
            </w:pPr>
            <w:r>
              <w:rPr>
                <w:rFonts w:ascii="Helvetica" w:eastAsia="Helvetica" w:hAnsi="Helvetica" w:cs="Helvetica"/>
                <w:color w:val="000000"/>
                <w:sz w:val="20"/>
                <w:szCs w:val="20"/>
              </w:rPr>
              <w:t>1,649 (0, 700)</w:t>
            </w:r>
          </w:p>
        </w:tc>
        <w:tc>
          <w:tcPr>
            <w:tcW w:w="1800" w:type="dxa"/>
            <w:shd w:val="clear" w:color="auto" w:fill="EFEFEF"/>
            <w:tcMar>
              <w:top w:w="0" w:type="dxa"/>
              <w:left w:w="0" w:type="dxa"/>
              <w:bottom w:w="0" w:type="dxa"/>
              <w:right w:w="0" w:type="dxa"/>
            </w:tcMar>
            <w:vAlign w:val="center"/>
          </w:tcPr>
          <w:p w14:paraId="17CDEFB0" w14:textId="77777777" w:rsidR="00D37691" w:rsidRDefault="004E3872">
            <w:pPr>
              <w:spacing w:before="100" w:after="100"/>
              <w:ind w:left="100" w:right="100"/>
            </w:pPr>
            <w:r>
              <w:rPr>
                <w:rFonts w:ascii="Helvetica" w:eastAsia="Helvetica" w:hAnsi="Helvetica" w:cs="Helvetica"/>
                <w:color w:val="000000"/>
                <w:sz w:val="20"/>
                <w:szCs w:val="20"/>
              </w:rPr>
              <w:t>1,439 (0, 132)</w:t>
            </w:r>
          </w:p>
        </w:tc>
        <w:tc>
          <w:tcPr>
            <w:tcW w:w="1800" w:type="dxa"/>
            <w:shd w:val="clear" w:color="auto" w:fill="EFEFEF"/>
            <w:tcMar>
              <w:top w:w="0" w:type="dxa"/>
              <w:left w:w="0" w:type="dxa"/>
              <w:bottom w:w="0" w:type="dxa"/>
              <w:right w:w="0" w:type="dxa"/>
            </w:tcMar>
            <w:vAlign w:val="center"/>
          </w:tcPr>
          <w:p w14:paraId="5270FD91" w14:textId="77777777" w:rsidR="00D37691" w:rsidRDefault="004E3872">
            <w:pPr>
              <w:spacing w:before="100" w:after="100"/>
              <w:ind w:left="100" w:right="100"/>
            </w:pPr>
            <w:r>
              <w:rPr>
                <w:rFonts w:ascii="Helvetica" w:eastAsia="Helvetica" w:hAnsi="Helvetica" w:cs="Helvetica"/>
                <w:color w:val="000000"/>
                <w:sz w:val="20"/>
                <w:szCs w:val="20"/>
              </w:rPr>
              <w:t>1,721 (0, 700)</w:t>
            </w:r>
          </w:p>
        </w:tc>
        <w:tc>
          <w:tcPr>
            <w:tcW w:w="1800" w:type="dxa"/>
            <w:shd w:val="clear" w:color="auto" w:fill="EFEFEF"/>
            <w:tcMar>
              <w:top w:w="0" w:type="dxa"/>
              <w:left w:w="0" w:type="dxa"/>
              <w:bottom w:w="0" w:type="dxa"/>
              <w:right w:w="0" w:type="dxa"/>
            </w:tcMar>
            <w:vAlign w:val="center"/>
          </w:tcPr>
          <w:p w14:paraId="53BC7A38" w14:textId="77777777" w:rsidR="00D37691" w:rsidRDefault="004E3872">
            <w:pPr>
              <w:spacing w:before="100" w:after="100"/>
              <w:ind w:left="100" w:right="100"/>
            </w:pPr>
            <w:r>
              <w:rPr>
                <w:rFonts w:ascii="Helvetica" w:eastAsia="Helvetica" w:hAnsi="Helvetica" w:cs="Helvetica"/>
                <w:color w:val="000000"/>
                <w:sz w:val="20"/>
                <w:szCs w:val="20"/>
              </w:rPr>
              <w:t>787 (0, 87)</w:t>
            </w:r>
          </w:p>
        </w:tc>
        <w:tc>
          <w:tcPr>
            <w:tcW w:w="1800" w:type="dxa"/>
            <w:shd w:val="clear" w:color="auto" w:fill="EFEFEF"/>
            <w:tcMar>
              <w:top w:w="0" w:type="dxa"/>
              <w:left w:w="0" w:type="dxa"/>
              <w:bottom w:w="0" w:type="dxa"/>
              <w:right w:w="0" w:type="dxa"/>
            </w:tcMar>
            <w:vAlign w:val="center"/>
          </w:tcPr>
          <w:p w14:paraId="00A98852" w14:textId="77777777" w:rsidR="00D37691" w:rsidRDefault="004E3872">
            <w:pPr>
              <w:spacing w:before="100" w:after="100"/>
              <w:ind w:left="100" w:right="100"/>
            </w:pPr>
            <w:r>
              <w:rPr>
                <w:rFonts w:ascii="Helvetica" w:eastAsia="Helvetica" w:hAnsi="Helvetica" w:cs="Helvetica"/>
                <w:color w:val="000000"/>
                <w:sz w:val="20"/>
                <w:szCs w:val="20"/>
              </w:rPr>
              <w:t>1,861 (0, 1,000)</w:t>
            </w:r>
          </w:p>
        </w:tc>
        <w:tc>
          <w:tcPr>
            <w:tcW w:w="1800" w:type="dxa"/>
            <w:shd w:val="clear" w:color="auto" w:fill="EFEFEF"/>
            <w:tcMar>
              <w:top w:w="0" w:type="dxa"/>
              <w:left w:w="0" w:type="dxa"/>
              <w:bottom w:w="0" w:type="dxa"/>
              <w:right w:w="0" w:type="dxa"/>
            </w:tcMar>
            <w:vAlign w:val="center"/>
          </w:tcPr>
          <w:p w14:paraId="02DF5A54" w14:textId="77777777" w:rsidR="00D37691" w:rsidRDefault="004E3872">
            <w:pPr>
              <w:spacing w:before="100" w:after="100"/>
              <w:ind w:left="100" w:right="100"/>
            </w:pPr>
            <w:r>
              <w:rPr>
                <w:rFonts w:ascii="Helvetica" w:eastAsia="Helvetica" w:hAnsi="Helvetica" w:cs="Helvetica"/>
                <w:color w:val="000000"/>
                <w:sz w:val="20"/>
                <w:szCs w:val="20"/>
              </w:rPr>
              <w:t>620 (2, 80)</w:t>
            </w:r>
          </w:p>
        </w:tc>
      </w:tr>
      <w:tr w:rsidR="00D37691" w14:paraId="0F54F02F" w14:textId="77777777">
        <w:trPr>
          <w:cantSplit/>
          <w:jc w:val="center"/>
        </w:trPr>
        <w:tc>
          <w:tcPr>
            <w:tcW w:w="1800" w:type="dxa"/>
            <w:shd w:val="clear" w:color="auto" w:fill="FFFFFF"/>
            <w:tcMar>
              <w:top w:w="0" w:type="dxa"/>
              <w:left w:w="0" w:type="dxa"/>
              <w:bottom w:w="0" w:type="dxa"/>
              <w:right w:w="0" w:type="dxa"/>
            </w:tcMar>
          </w:tcPr>
          <w:p w14:paraId="0291EABB" w14:textId="77777777" w:rsidR="00D37691" w:rsidRDefault="004E3872">
            <w:pPr>
              <w:spacing w:before="100" w:after="100"/>
              <w:ind w:left="100" w:right="100"/>
            </w:pPr>
            <w:r>
              <w:rPr>
                <w:rFonts w:ascii="Helvetica" w:eastAsia="Helvetica" w:hAnsi="Helvetica" w:cs="Helvetica"/>
                <w:color w:val="000000"/>
                <w:sz w:val="20"/>
                <w:szCs w:val="20"/>
              </w:rPr>
              <w:t>CSF Protein</w:t>
            </w:r>
          </w:p>
        </w:tc>
        <w:tc>
          <w:tcPr>
            <w:tcW w:w="1800" w:type="dxa"/>
            <w:shd w:val="clear" w:color="auto" w:fill="FFFFFF"/>
            <w:tcMar>
              <w:top w:w="0" w:type="dxa"/>
              <w:left w:w="0" w:type="dxa"/>
              <w:bottom w:w="0" w:type="dxa"/>
              <w:right w:w="0" w:type="dxa"/>
            </w:tcMar>
            <w:vAlign w:val="center"/>
          </w:tcPr>
          <w:p w14:paraId="32E6BD82" w14:textId="77777777" w:rsidR="00D37691" w:rsidRDefault="004E3872">
            <w:pPr>
              <w:spacing w:before="100" w:after="100"/>
              <w:ind w:left="100" w:right="100"/>
            </w:pPr>
            <w:r>
              <w:rPr>
                <w:rFonts w:ascii="Helvetica" w:eastAsia="Helvetica" w:hAnsi="Helvetica" w:cs="Helvetica"/>
                <w:color w:val="000000"/>
                <w:sz w:val="20"/>
                <w:szCs w:val="20"/>
              </w:rPr>
              <w:t>1.74 (0.42, 1.97)</w:t>
            </w:r>
          </w:p>
        </w:tc>
        <w:tc>
          <w:tcPr>
            <w:tcW w:w="1800" w:type="dxa"/>
            <w:shd w:val="clear" w:color="auto" w:fill="FFFFFF"/>
            <w:tcMar>
              <w:top w:w="0" w:type="dxa"/>
              <w:left w:w="0" w:type="dxa"/>
              <w:bottom w:w="0" w:type="dxa"/>
              <w:right w:w="0" w:type="dxa"/>
            </w:tcMar>
            <w:vAlign w:val="center"/>
          </w:tcPr>
          <w:p w14:paraId="5900F932" w14:textId="77777777" w:rsidR="00D37691" w:rsidRDefault="004E3872">
            <w:pPr>
              <w:spacing w:before="100" w:after="100"/>
              <w:ind w:left="100" w:right="100"/>
            </w:pPr>
            <w:r>
              <w:rPr>
                <w:rFonts w:ascii="Helvetica" w:eastAsia="Helvetica" w:hAnsi="Helvetica" w:cs="Helvetica"/>
                <w:color w:val="000000"/>
                <w:sz w:val="20"/>
                <w:szCs w:val="20"/>
              </w:rPr>
              <w:t>2.39 (1.34, 2.43)</w:t>
            </w:r>
          </w:p>
        </w:tc>
        <w:tc>
          <w:tcPr>
            <w:tcW w:w="1800" w:type="dxa"/>
            <w:shd w:val="clear" w:color="auto" w:fill="FFFFFF"/>
            <w:tcMar>
              <w:top w:w="0" w:type="dxa"/>
              <w:left w:w="0" w:type="dxa"/>
              <w:bottom w:w="0" w:type="dxa"/>
              <w:right w:w="0" w:type="dxa"/>
            </w:tcMar>
            <w:vAlign w:val="center"/>
          </w:tcPr>
          <w:p w14:paraId="1564E342" w14:textId="77777777" w:rsidR="00D37691" w:rsidRDefault="004E3872">
            <w:pPr>
              <w:spacing w:before="100" w:after="100"/>
              <w:ind w:left="100" w:right="100"/>
            </w:pPr>
            <w:r>
              <w:rPr>
                <w:rFonts w:ascii="Helvetica" w:eastAsia="Helvetica" w:hAnsi="Helvetica" w:cs="Helvetica"/>
                <w:color w:val="000000"/>
                <w:sz w:val="20"/>
                <w:szCs w:val="20"/>
              </w:rPr>
              <w:t>1.69 (0.43, 1.99)</w:t>
            </w:r>
          </w:p>
        </w:tc>
        <w:tc>
          <w:tcPr>
            <w:tcW w:w="1800" w:type="dxa"/>
            <w:shd w:val="clear" w:color="auto" w:fill="FFFFFF"/>
            <w:tcMar>
              <w:top w:w="0" w:type="dxa"/>
              <w:left w:w="0" w:type="dxa"/>
              <w:bottom w:w="0" w:type="dxa"/>
              <w:right w:w="0" w:type="dxa"/>
            </w:tcMar>
            <w:vAlign w:val="center"/>
          </w:tcPr>
          <w:p w14:paraId="5A6F2AA0" w14:textId="77777777" w:rsidR="00D37691" w:rsidRDefault="004E3872">
            <w:pPr>
              <w:spacing w:before="100" w:after="100"/>
              <w:ind w:left="100" w:right="100"/>
            </w:pPr>
            <w:r>
              <w:rPr>
                <w:rFonts w:ascii="Helvetica" w:eastAsia="Helvetica" w:hAnsi="Helvetica" w:cs="Helvetica"/>
                <w:color w:val="000000"/>
                <w:sz w:val="20"/>
                <w:szCs w:val="20"/>
              </w:rPr>
              <w:t>3.00 (1.52, 2.35)</w:t>
            </w:r>
          </w:p>
        </w:tc>
        <w:tc>
          <w:tcPr>
            <w:tcW w:w="1800" w:type="dxa"/>
            <w:shd w:val="clear" w:color="auto" w:fill="FFFFFF"/>
            <w:tcMar>
              <w:top w:w="0" w:type="dxa"/>
              <w:left w:w="0" w:type="dxa"/>
              <w:bottom w:w="0" w:type="dxa"/>
              <w:right w:w="0" w:type="dxa"/>
            </w:tcMar>
            <w:vAlign w:val="center"/>
          </w:tcPr>
          <w:p w14:paraId="75C3192F" w14:textId="77777777" w:rsidR="00D37691" w:rsidRDefault="004E3872">
            <w:pPr>
              <w:spacing w:before="100" w:after="100"/>
              <w:ind w:left="100" w:right="100"/>
            </w:pPr>
            <w:r>
              <w:rPr>
                <w:rFonts w:ascii="Helvetica" w:eastAsia="Helvetica" w:hAnsi="Helvetica" w:cs="Helvetica"/>
                <w:color w:val="000000"/>
                <w:sz w:val="20"/>
                <w:szCs w:val="20"/>
              </w:rPr>
              <w:t>1.65 (0.41, 1.90)</w:t>
            </w:r>
          </w:p>
        </w:tc>
        <w:tc>
          <w:tcPr>
            <w:tcW w:w="1800" w:type="dxa"/>
            <w:shd w:val="clear" w:color="auto" w:fill="FFFFFF"/>
            <w:tcMar>
              <w:top w:w="0" w:type="dxa"/>
              <w:left w:w="0" w:type="dxa"/>
              <w:bottom w:w="0" w:type="dxa"/>
              <w:right w:w="0" w:type="dxa"/>
            </w:tcMar>
            <w:vAlign w:val="center"/>
          </w:tcPr>
          <w:p w14:paraId="58AA10D7" w14:textId="77777777" w:rsidR="00D37691" w:rsidRDefault="004E3872">
            <w:pPr>
              <w:spacing w:before="100" w:after="100"/>
              <w:ind w:left="100" w:right="100"/>
            </w:pPr>
            <w:r>
              <w:rPr>
                <w:rFonts w:ascii="Helvetica" w:eastAsia="Helvetica" w:hAnsi="Helvetica" w:cs="Helvetica"/>
                <w:color w:val="000000"/>
                <w:sz w:val="20"/>
                <w:szCs w:val="20"/>
              </w:rPr>
              <w:t>2.57 (1.21, 2.43)</w:t>
            </w:r>
          </w:p>
        </w:tc>
      </w:tr>
      <w:tr w:rsidR="00D37691" w14:paraId="2471EB69" w14:textId="77777777">
        <w:trPr>
          <w:cantSplit/>
          <w:jc w:val="center"/>
        </w:trPr>
        <w:tc>
          <w:tcPr>
            <w:tcW w:w="1800" w:type="dxa"/>
            <w:shd w:val="clear" w:color="auto" w:fill="EFEFEF"/>
            <w:tcMar>
              <w:top w:w="0" w:type="dxa"/>
              <w:left w:w="0" w:type="dxa"/>
              <w:bottom w:w="0" w:type="dxa"/>
              <w:right w:w="0" w:type="dxa"/>
            </w:tcMar>
          </w:tcPr>
          <w:p w14:paraId="488EFA04"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01A351C"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78743BD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1E28FB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5408258"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6D5361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C89258A"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016633C4" w14:textId="77777777">
        <w:trPr>
          <w:cantSplit/>
          <w:jc w:val="center"/>
        </w:trPr>
        <w:tc>
          <w:tcPr>
            <w:tcW w:w="1800" w:type="dxa"/>
            <w:shd w:val="clear" w:color="auto" w:fill="FFFFFF"/>
            <w:tcMar>
              <w:top w:w="0" w:type="dxa"/>
              <w:left w:w="0" w:type="dxa"/>
              <w:bottom w:w="0" w:type="dxa"/>
              <w:right w:w="0" w:type="dxa"/>
            </w:tcMar>
          </w:tcPr>
          <w:p w14:paraId="4160F189" w14:textId="77777777" w:rsidR="00D37691" w:rsidRDefault="004E3872">
            <w:pPr>
              <w:spacing w:before="100" w:after="100"/>
              <w:ind w:left="100" w:right="100"/>
            </w:pPr>
            <w:r>
              <w:rPr>
                <w:rFonts w:ascii="Helvetica" w:eastAsia="Helvetica" w:hAnsi="Helvetica" w:cs="Helvetica"/>
                <w:color w:val="000000"/>
                <w:sz w:val="20"/>
                <w:szCs w:val="20"/>
              </w:rPr>
              <w:t>CSF Lactate</w:t>
            </w:r>
          </w:p>
        </w:tc>
        <w:tc>
          <w:tcPr>
            <w:tcW w:w="1800" w:type="dxa"/>
            <w:shd w:val="clear" w:color="auto" w:fill="FFFFFF"/>
            <w:tcMar>
              <w:top w:w="0" w:type="dxa"/>
              <w:left w:w="0" w:type="dxa"/>
              <w:bottom w:w="0" w:type="dxa"/>
              <w:right w:w="0" w:type="dxa"/>
            </w:tcMar>
            <w:vAlign w:val="center"/>
          </w:tcPr>
          <w:p w14:paraId="3F1EFF2B"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232FEBC4" w14:textId="77777777" w:rsidR="00D37691" w:rsidRDefault="004E3872">
            <w:pPr>
              <w:spacing w:before="100" w:after="100"/>
              <w:ind w:left="100" w:right="100"/>
            </w:pPr>
            <w:r>
              <w:rPr>
                <w:rFonts w:ascii="Helvetica" w:eastAsia="Helvetica" w:hAnsi="Helvetica" w:cs="Helvetica"/>
                <w:color w:val="000000"/>
                <w:sz w:val="20"/>
                <w:szCs w:val="20"/>
              </w:rPr>
              <w:t>6.5 (4.5, 8.1)</w:t>
            </w:r>
          </w:p>
        </w:tc>
        <w:tc>
          <w:tcPr>
            <w:tcW w:w="1800" w:type="dxa"/>
            <w:shd w:val="clear" w:color="auto" w:fill="FFFFFF"/>
            <w:tcMar>
              <w:top w:w="0" w:type="dxa"/>
              <w:left w:w="0" w:type="dxa"/>
              <w:bottom w:w="0" w:type="dxa"/>
              <w:right w:w="0" w:type="dxa"/>
            </w:tcMar>
            <w:vAlign w:val="center"/>
          </w:tcPr>
          <w:p w14:paraId="00747B33"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0FA70176" w14:textId="77777777" w:rsidR="00D37691" w:rsidRDefault="004E3872">
            <w:pPr>
              <w:spacing w:before="100" w:after="100"/>
              <w:ind w:left="100" w:right="100"/>
            </w:pPr>
            <w:r>
              <w:rPr>
                <w:rFonts w:ascii="Helvetica" w:eastAsia="Helvetica" w:hAnsi="Helvetica" w:cs="Helvetica"/>
                <w:color w:val="000000"/>
                <w:sz w:val="20"/>
                <w:szCs w:val="20"/>
              </w:rPr>
              <w:t>6.9 (5.2, 8.3)</w:t>
            </w:r>
          </w:p>
        </w:tc>
        <w:tc>
          <w:tcPr>
            <w:tcW w:w="1800" w:type="dxa"/>
            <w:shd w:val="clear" w:color="auto" w:fill="FFFFFF"/>
            <w:tcMar>
              <w:top w:w="0" w:type="dxa"/>
              <w:left w:w="0" w:type="dxa"/>
              <w:bottom w:w="0" w:type="dxa"/>
              <w:right w:w="0" w:type="dxa"/>
            </w:tcMar>
            <w:vAlign w:val="center"/>
          </w:tcPr>
          <w:p w14:paraId="14EFCC9C" w14:textId="77777777" w:rsidR="00D37691" w:rsidRDefault="004E3872">
            <w:pPr>
              <w:spacing w:before="100" w:after="100"/>
              <w:ind w:left="100" w:right="100"/>
            </w:pPr>
            <w:r>
              <w:rPr>
                <w:rFonts w:ascii="Helvetica" w:eastAsia="Helvetica" w:hAnsi="Helvetica" w:cs="Helvetica"/>
                <w:color w:val="000000"/>
                <w:sz w:val="20"/>
                <w:szCs w:val="20"/>
              </w:rPr>
              <w:t>5.0 (2.2, 5.4)</w:t>
            </w:r>
          </w:p>
        </w:tc>
        <w:tc>
          <w:tcPr>
            <w:tcW w:w="1800" w:type="dxa"/>
            <w:shd w:val="clear" w:color="auto" w:fill="FFFFFF"/>
            <w:tcMar>
              <w:top w:w="0" w:type="dxa"/>
              <w:left w:w="0" w:type="dxa"/>
              <w:bottom w:w="0" w:type="dxa"/>
              <w:right w:w="0" w:type="dxa"/>
            </w:tcMar>
            <w:vAlign w:val="center"/>
          </w:tcPr>
          <w:p w14:paraId="4E893940" w14:textId="77777777" w:rsidR="00D37691" w:rsidRDefault="004E3872">
            <w:pPr>
              <w:spacing w:before="100" w:after="100"/>
              <w:ind w:left="100" w:right="100"/>
            </w:pPr>
            <w:r>
              <w:rPr>
                <w:rFonts w:ascii="Helvetica" w:eastAsia="Helvetica" w:hAnsi="Helvetica" w:cs="Helvetica"/>
                <w:color w:val="000000"/>
                <w:sz w:val="20"/>
                <w:szCs w:val="20"/>
              </w:rPr>
              <w:t>5.9 (3.9, 7.8)</w:t>
            </w:r>
          </w:p>
        </w:tc>
      </w:tr>
      <w:tr w:rsidR="00D37691" w14:paraId="443B194B" w14:textId="77777777">
        <w:trPr>
          <w:cantSplit/>
          <w:jc w:val="center"/>
        </w:trPr>
        <w:tc>
          <w:tcPr>
            <w:tcW w:w="1800" w:type="dxa"/>
            <w:shd w:val="clear" w:color="auto" w:fill="EFEFEF"/>
            <w:tcMar>
              <w:top w:w="0" w:type="dxa"/>
              <w:left w:w="0" w:type="dxa"/>
              <w:bottom w:w="0" w:type="dxa"/>
              <w:right w:w="0" w:type="dxa"/>
            </w:tcMar>
          </w:tcPr>
          <w:p w14:paraId="48DCAA63"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54817D0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6A6F5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4E27D56E"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6933AC4F"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7E663A3F"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2D5842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6A20638F" w14:textId="77777777">
        <w:trPr>
          <w:cantSplit/>
          <w:jc w:val="center"/>
        </w:trPr>
        <w:tc>
          <w:tcPr>
            <w:tcW w:w="1800" w:type="dxa"/>
            <w:shd w:val="clear" w:color="auto" w:fill="FFFFFF"/>
            <w:tcMar>
              <w:top w:w="0" w:type="dxa"/>
              <w:left w:w="0" w:type="dxa"/>
              <w:bottom w:w="0" w:type="dxa"/>
              <w:right w:w="0" w:type="dxa"/>
            </w:tcMar>
          </w:tcPr>
          <w:p w14:paraId="2A461F46" w14:textId="77777777" w:rsidR="00D37691" w:rsidRDefault="004E3872">
            <w:pPr>
              <w:spacing w:before="100" w:after="100"/>
              <w:ind w:left="100" w:right="100"/>
            </w:pPr>
            <w:r>
              <w:rPr>
                <w:rFonts w:ascii="Helvetica" w:eastAsia="Helvetica" w:hAnsi="Helvetica" w:cs="Helvetica"/>
                <w:color w:val="000000"/>
                <w:sz w:val="20"/>
                <w:szCs w:val="20"/>
              </w:rPr>
              <w:t>CSF Glucose</w:t>
            </w:r>
          </w:p>
        </w:tc>
        <w:tc>
          <w:tcPr>
            <w:tcW w:w="1800" w:type="dxa"/>
            <w:shd w:val="clear" w:color="auto" w:fill="FFFFFF"/>
            <w:tcMar>
              <w:top w:w="0" w:type="dxa"/>
              <w:left w:w="0" w:type="dxa"/>
              <w:bottom w:w="0" w:type="dxa"/>
              <w:right w:w="0" w:type="dxa"/>
            </w:tcMar>
            <w:vAlign w:val="center"/>
          </w:tcPr>
          <w:p w14:paraId="5F2A8FC7" w14:textId="77777777" w:rsidR="00D37691" w:rsidRDefault="004E3872">
            <w:pPr>
              <w:spacing w:before="100" w:after="100"/>
              <w:ind w:left="100" w:right="100"/>
            </w:pPr>
            <w:r>
              <w:rPr>
                <w:rFonts w:ascii="Helvetica" w:eastAsia="Helvetica" w:hAnsi="Helvetica" w:cs="Helvetica"/>
                <w:color w:val="000000"/>
                <w:sz w:val="20"/>
                <w:szCs w:val="20"/>
              </w:rPr>
              <w:t>3.43 (2.51, 4.30)</w:t>
            </w:r>
          </w:p>
        </w:tc>
        <w:tc>
          <w:tcPr>
            <w:tcW w:w="1800" w:type="dxa"/>
            <w:shd w:val="clear" w:color="auto" w:fill="FFFFFF"/>
            <w:tcMar>
              <w:top w:w="0" w:type="dxa"/>
              <w:left w:w="0" w:type="dxa"/>
              <w:bottom w:w="0" w:type="dxa"/>
              <w:right w:w="0" w:type="dxa"/>
            </w:tcMar>
            <w:vAlign w:val="center"/>
          </w:tcPr>
          <w:p w14:paraId="7EDAACD7" w14:textId="77777777" w:rsidR="00D37691" w:rsidRDefault="004E3872">
            <w:pPr>
              <w:spacing w:before="100" w:after="100"/>
              <w:ind w:left="100" w:right="100"/>
            </w:pPr>
            <w:r>
              <w:rPr>
                <w:rFonts w:ascii="Helvetica" w:eastAsia="Helvetica" w:hAnsi="Helvetica" w:cs="Helvetica"/>
                <w:color w:val="000000"/>
                <w:sz w:val="20"/>
                <w:szCs w:val="20"/>
              </w:rPr>
              <w:t>2.04 (1.23, 2.46)</w:t>
            </w:r>
          </w:p>
        </w:tc>
        <w:tc>
          <w:tcPr>
            <w:tcW w:w="1800" w:type="dxa"/>
            <w:shd w:val="clear" w:color="auto" w:fill="FFFFFF"/>
            <w:tcMar>
              <w:top w:w="0" w:type="dxa"/>
              <w:left w:w="0" w:type="dxa"/>
              <w:bottom w:w="0" w:type="dxa"/>
              <w:right w:w="0" w:type="dxa"/>
            </w:tcMar>
            <w:vAlign w:val="center"/>
          </w:tcPr>
          <w:p w14:paraId="2625B55C" w14:textId="77777777" w:rsidR="00D37691" w:rsidRDefault="004E3872">
            <w:pPr>
              <w:spacing w:before="100" w:after="100"/>
              <w:ind w:left="100" w:right="100"/>
            </w:pPr>
            <w:r>
              <w:rPr>
                <w:rFonts w:ascii="Helvetica" w:eastAsia="Helvetica" w:hAnsi="Helvetica" w:cs="Helvetica"/>
                <w:color w:val="000000"/>
                <w:sz w:val="20"/>
                <w:szCs w:val="20"/>
              </w:rPr>
              <w:t>3.42 (2.49, 4.30)</w:t>
            </w:r>
          </w:p>
        </w:tc>
        <w:tc>
          <w:tcPr>
            <w:tcW w:w="1800" w:type="dxa"/>
            <w:shd w:val="clear" w:color="auto" w:fill="FFFFFF"/>
            <w:tcMar>
              <w:top w:w="0" w:type="dxa"/>
              <w:left w:w="0" w:type="dxa"/>
              <w:bottom w:w="0" w:type="dxa"/>
              <w:right w:w="0" w:type="dxa"/>
            </w:tcMar>
            <w:vAlign w:val="center"/>
          </w:tcPr>
          <w:p w14:paraId="0FAB4AA4" w14:textId="77777777" w:rsidR="00D37691" w:rsidRDefault="004E3872">
            <w:pPr>
              <w:spacing w:before="100" w:after="100"/>
              <w:ind w:left="100" w:right="100"/>
            </w:pPr>
            <w:r>
              <w:rPr>
                <w:rFonts w:ascii="Helvetica" w:eastAsia="Helvetica" w:hAnsi="Helvetica" w:cs="Helvetica"/>
                <w:color w:val="000000"/>
                <w:sz w:val="20"/>
                <w:szCs w:val="20"/>
              </w:rPr>
              <w:t>1.77 (1.12, 2.16)</w:t>
            </w:r>
          </w:p>
        </w:tc>
        <w:tc>
          <w:tcPr>
            <w:tcW w:w="1800" w:type="dxa"/>
            <w:shd w:val="clear" w:color="auto" w:fill="FFFFFF"/>
            <w:tcMar>
              <w:top w:w="0" w:type="dxa"/>
              <w:left w:w="0" w:type="dxa"/>
              <w:bottom w:w="0" w:type="dxa"/>
              <w:right w:w="0" w:type="dxa"/>
            </w:tcMar>
            <w:vAlign w:val="center"/>
          </w:tcPr>
          <w:p w14:paraId="395B1C3E" w14:textId="77777777" w:rsidR="00D37691" w:rsidRDefault="004E3872">
            <w:pPr>
              <w:spacing w:before="100" w:after="100"/>
              <w:ind w:left="100" w:right="100"/>
            </w:pPr>
            <w:r>
              <w:rPr>
                <w:rFonts w:ascii="Helvetica" w:eastAsia="Helvetica" w:hAnsi="Helvetica" w:cs="Helvetica"/>
                <w:color w:val="000000"/>
                <w:sz w:val="20"/>
                <w:szCs w:val="20"/>
              </w:rPr>
              <w:t>3.51 (2.60, 4.42)</w:t>
            </w:r>
          </w:p>
        </w:tc>
        <w:tc>
          <w:tcPr>
            <w:tcW w:w="1800" w:type="dxa"/>
            <w:shd w:val="clear" w:color="auto" w:fill="FFFFFF"/>
            <w:tcMar>
              <w:top w:w="0" w:type="dxa"/>
              <w:left w:w="0" w:type="dxa"/>
              <w:bottom w:w="0" w:type="dxa"/>
              <w:right w:w="0" w:type="dxa"/>
            </w:tcMar>
            <w:vAlign w:val="center"/>
          </w:tcPr>
          <w:p w14:paraId="775745DF" w14:textId="77777777" w:rsidR="00D37691" w:rsidRDefault="004E3872">
            <w:pPr>
              <w:spacing w:before="100" w:after="100"/>
              <w:ind w:left="100" w:right="100"/>
            </w:pPr>
            <w:r>
              <w:rPr>
                <w:rFonts w:ascii="Helvetica" w:eastAsia="Helvetica" w:hAnsi="Helvetica" w:cs="Helvetica"/>
                <w:color w:val="000000"/>
                <w:sz w:val="20"/>
                <w:szCs w:val="20"/>
              </w:rPr>
              <w:t>2.13 (1.27, 2.81)</w:t>
            </w:r>
          </w:p>
        </w:tc>
      </w:tr>
      <w:tr w:rsidR="00D37691" w14:paraId="44EED730" w14:textId="77777777">
        <w:trPr>
          <w:cantSplit/>
          <w:jc w:val="center"/>
        </w:trPr>
        <w:tc>
          <w:tcPr>
            <w:tcW w:w="1800" w:type="dxa"/>
            <w:shd w:val="clear" w:color="auto" w:fill="EFEFEF"/>
            <w:tcMar>
              <w:top w:w="0" w:type="dxa"/>
              <w:left w:w="0" w:type="dxa"/>
              <w:bottom w:w="0" w:type="dxa"/>
              <w:right w:w="0" w:type="dxa"/>
            </w:tcMar>
          </w:tcPr>
          <w:p w14:paraId="77986659"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2C9B58C6"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EA961E5"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231D705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B6BDE3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34390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BB54A4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1C9FB76" w14:textId="77777777">
        <w:trPr>
          <w:cantSplit/>
          <w:jc w:val="center"/>
        </w:trPr>
        <w:tc>
          <w:tcPr>
            <w:tcW w:w="1800" w:type="dxa"/>
            <w:shd w:val="clear" w:color="auto" w:fill="FFFFFF"/>
            <w:tcMar>
              <w:top w:w="0" w:type="dxa"/>
              <w:left w:w="0" w:type="dxa"/>
              <w:bottom w:w="0" w:type="dxa"/>
              <w:right w:w="0" w:type="dxa"/>
            </w:tcMar>
          </w:tcPr>
          <w:p w14:paraId="19C22707" w14:textId="77777777" w:rsidR="00D37691" w:rsidRDefault="004E3872">
            <w:pPr>
              <w:spacing w:before="100" w:after="100"/>
              <w:ind w:left="100" w:right="100"/>
            </w:pPr>
            <w:r>
              <w:rPr>
                <w:rFonts w:ascii="Helvetica" w:eastAsia="Helvetica" w:hAnsi="Helvetica" w:cs="Helvetica"/>
                <w:color w:val="000000"/>
                <w:sz w:val="20"/>
                <w:szCs w:val="20"/>
              </w:rPr>
              <w:t>Corresponding Blood Glucose</w:t>
            </w:r>
          </w:p>
        </w:tc>
        <w:tc>
          <w:tcPr>
            <w:tcW w:w="1800" w:type="dxa"/>
            <w:shd w:val="clear" w:color="auto" w:fill="FFFFFF"/>
            <w:tcMar>
              <w:top w:w="0" w:type="dxa"/>
              <w:left w:w="0" w:type="dxa"/>
              <w:bottom w:w="0" w:type="dxa"/>
              <w:right w:w="0" w:type="dxa"/>
            </w:tcMar>
            <w:vAlign w:val="center"/>
          </w:tcPr>
          <w:p w14:paraId="4860022C" w14:textId="77777777" w:rsidR="00D37691" w:rsidRDefault="004E3872">
            <w:pPr>
              <w:spacing w:before="100" w:after="100"/>
              <w:ind w:left="100" w:right="100"/>
            </w:pPr>
            <w:r>
              <w:rPr>
                <w:rFonts w:ascii="Helvetica" w:eastAsia="Helvetica" w:hAnsi="Helvetica" w:cs="Helvetica"/>
                <w:color w:val="000000"/>
                <w:sz w:val="20"/>
                <w:szCs w:val="20"/>
              </w:rPr>
              <w:t>7.01 (5.46, 7.72)</w:t>
            </w:r>
          </w:p>
        </w:tc>
        <w:tc>
          <w:tcPr>
            <w:tcW w:w="1800" w:type="dxa"/>
            <w:shd w:val="clear" w:color="auto" w:fill="FFFFFF"/>
            <w:tcMar>
              <w:top w:w="0" w:type="dxa"/>
              <w:left w:w="0" w:type="dxa"/>
              <w:bottom w:w="0" w:type="dxa"/>
              <w:right w:w="0" w:type="dxa"/>
            </w:tcMar>
            <w:vAlign w:val="center"/>
          </w:tcPr>
          <w:p w14:paraId="26402887" w14:textId="77777777" w:rsidR="00D37691" w:rsidRDefault="004E3872">
            <w:pPr>
              <w:spacing w:before="100" w:after="100"/>
              <w:ind w:left="100" w:right="100"/>
            </w:pPr>
            <w:r>
              <w:rPr>
                <w:rFonts w:ascii="Helvetica" w:eastAsia="Helvetica" w:hAnsi="Helvetica" w:cs="Helvetica"/>
                <w:color w:val="000000"/>
                <w:sz w:val="20"/>
                <w:szCs w:val="20"/>
              </w:rPr>
              <w:t>7.01 (5.74, 7.47)</w:t>
            </w:r>
          </w:p>
        </w:tc>
        <w:tc>
          <w:tcPr>
            <w:tcW w:w="1800" w:type="dxa"/>
            <w:shd w:val="clear" w:color="auto" w:fill="FFFFFF"/>
            <w:tcMar>
              <w:top w:w="0" w:type="dxa"/>
              <w:left w:w="0" w:type="dxa"/>
              <w:bottom w:w="0" w:type="dxa"/>
              <w:right w:w="0" w:type="dxa"/>
            </w:tcMar>
            <w:vAlign w:val="center"/>
          </w:tcPr>
          <w:p w14:paraId="065F9505" w14:textId="77777777" w:rsidR="00D37691" w:rsidRDefault="004E3872">
            <w:pPr>
              <w:spacing w:before="100" w:after="100"/>
              <w:ind w:left="100" w:right="100"/>
            </w:pPr>
            <w:r>
              <w:rPr>
                <w:rFonts w:ascii="Helvetica" w:eastAsia="Helvetica" w:hAnsi="Helvetica" w:cs="Helvetica"/>
                <w:color w:val="000000"/>
                <w:sz w:val="20"/>
                <w:szCs w:val="20"/>
              </w:rPr>
              <w:t>7.03 (5.47, 7.80)</w:t>
            </w:r>
          </w:p>
        </w:tc>
        <w:tc>
          <w:tcPr>
            <w:tcW w:w="1800" w:type="dxa"/>
            <w:shd w:val="clear" w:color="auto" w:fill="FFFFFF"/>
            <w:tcMar>
              <w:top w:w="0" w:type="dxa"/>
              <w:left w:w="0" w:type="dxa"/>
              <w:bottom w:w="0" w:type="dxa"/>
              <w:right w:w="0" w:type="dxa"/>
            </w:tcMar>
            <w:vAlign w:val="center"/>
          </w:tcPr>
          <w:p w14:paraId="1BE4895B" w14:textId="77777777" w:rsidR="00D37691" w:rsidRDefault="004E3872">
            <w:pPr>
              <w:spacing w:before="100" w:after="100"/>
              <w:ind w:left="100" w:right="100"/>
            </w:pPr>
            <w:r>
              <w:rPr>
                <w:rFonts w:ascii="Helvetica" w:eastAsia="Helvetica" w:hAnsi="Helvetica" w:cs="Helvetica"/>
                <w:color w:val="000000"/>
                <w:sz w:val="20"/>
                <w:szCs w:val="20"/>
              </w:rPr>
              <w:t>6.87 (5.70, 7.10)</w:t>
            </w:r>
          </w:p>
        </w:tc>
        <w:tc>
          <w:tcPr>
            <w:tcW w:w="1800" w:type="dxa"/>
            <w:shd w:val="clear" w:color="auto" w:fill="FFFFFF"/>
            <w:tcMar>
              <w:top w:w="0" w:type="dxa"/>
              <w:left w:w="0" w:type="dxa"/>
              <w:bottom w:w="0" w:type="dxa"/>
              <w:right w:w="0" w:type="dxa"/>
            </w:tcMar>
            <w:vAlign w:val="center"/>
          </w:tcPr>
          <w:p w14:paraId="297625CD" w14:textId="77777777" w:rsidR="00D37691" w:rsidRDefault="004E3872">
            <w:pPr>
              <w:spacing w:before="100" w:after="100"/>
              <w:ind w:left="100" w:right="100"/>
            </w:pPr>
            <w:r>
              <w:rPr>
                <w:rFonts w:ascii="Helvetica" w:eastAsia="Helvetica" w:hAnsi="Helvetica" w:cs="Helvetica"/>
                <w:color w:val="000000"/>
                <w:sz w:val="20"/>
                <w:szCs w:val="20"/>
              </w:rPr>
              <w:t>7.06 (5.44, 7.91)</w:t>
            </w:r>
          </w:p>
        </w:tc>
        <w:tc>
          <w:tcPr>
            <w:tcW w:w="1800" w:type="dxa"/>
            <w:shd w:val="clear" w:color="auto" w:fill="FFFFFF"/>
            <w:tcMar>
              <w:top w:w="0" w:type="dxa"/>
              <w:left w:w="0" w:type="dxa"/>
              <w:bottom w:w="0" w:type="dxa"/>
              <w:right w:w="0" w:type="dxa"/>
            </w:tcMar>
            <w:vAlign w:val="center"/>
          </w:tcPr>
          <w:p w14:paraId="3494F6BA" w14:textId="77777777" w:rsidR="00D37691" w:rsidRDefault="004E3872">
            <w:pPr>
              <w:spacing w:before="100" w:after="100"/>
              <w:ind w:left="100" w:right="100"/>
            </w:pPr>
            <w:r>
              <w:rPr>
                <w:rFonts w:ascii="Helvetica" w:eastAsia="Helvetica" w:hAnsi="Helvetica" w:cs="Helvetica"/>
                <w:color w:val="000000"/>
                <w:sz w:val="20"/>
                <w:szCs w:val="20"/>
              </w:rPr>
              <w:t>6.81 (5.72, 7.26)</w:t>
            </w:r>
          </w:p>
        </w:tc>
      </w:tr>
      <w:tr w:rsidR="00D37691" w14:paraId="3D0A42DF" w14:textId="77777777">
        <w:trPr>
          <w:cantSplit/>
          <w:jc w:val="center"/>
        </w:trPr>
        <w:tc>
          <w:tcPr>
            <w:tcW w:w="1800" w:type="dxa"/>
            <w:shd w:val="clear" w:color="auto" w:fill="EFEFEF"/>
            <w:tcMar>
              <w:top w:w="0" w:type="dxa"/>
              <w:left w:w="0" w:type="dxa"/>
              <w:bottom w:w="0" w:type="dxa"/>
              <w:right w:w="0" w:type="dxa"/>
            </w:tcMar>
          </w:tcPr>
          <w:p w14:paraId="4CC0B90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18882A1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3AC3D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702DDC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03411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BE5A7E3"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668BB4"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46A1DF61" w14:textId="77777777">
        <w:trPr>
          <w:cantSplit/>
          <w:jc w:val="center"/>
        </w:trPr>
        <w:tc>
          <w:tcPr>
            <w:tcW w:w="1800" w:type="dxa"/>
            <w:shd w:val="clear" w:color="auto" w:fill="FFFFFF"/>
            <w:tcMar>
              <w:top w:w="0" w:type="dxa"/>
              <w:left w:w="0" w:type="dxa"/>
              <w:bottom w:w="0" w:type="dxa"/>
              <w:right w:w="0" w:type="dxa"/>
            </w:tcMar>
          </w:tcPr>
          <w:p w14:paraId="4DB42D9E" w14:textId="77777777" w:rsidR="00D37691" w:rsidRDefault="004E3872">
            <w:pPr>
              <w:spacing w:before="100" w:after="100"/>
              <w:ind w:left="100" w:right="100"/>
            </w:pPr>
            <w:r>
              <w:rPr>
                <w:rFonts w:ascii="Helvetica" w:eastAsia="Helvetica" w:hAnsi="Helvetica" w:cs="Helvetica"/>
                <w:color w:val="000000"/>
                <w:sz w:val="20"/>
                <w:szCs w:val="20"/>
              </w:rPr>
              <w:t>Cryptococcal Antigen/Indian Ink</w:t>
            </w:r>
          </w:p>
        </w:tc>
        <w:tc>
          <w:tcPr>
            <w:tcW w:w="1800" w:type="dxa"/>
            <w:shd w:val="clear" w:color="auto" w:fill="FFFFFF"/>
            <w:tcMar>
              <w:top w:w="0" w:type="dxa"/>
              <w:left w:w="0" w:type="dxa"/>
              <w:bottom w:w="0" w:type="dxa"/>
              <w:right w:w="0" w:type="dxa"/>
            </w:tcMar>
            <w:vAlign w:val="center"/>
          </w:tcPr>
          <w:p w14:paraId="1446E09D" w14:textId="77777777" w:rsidR="00D37691" w:rsidRDefault="004E3872">
            <w:pPr>
              <w:spacing w:before="100" w:after="100"/>
              <w:ind w:left="100" w:right="100"/>
            </w:pPr>
            <w:r>
              <w:rPr>
                <w:rFonts w:ascii="Helvetica" w:eastAsia="Helvetica" w:hAnsi="Helvetica" w:cs="Helvetica"/>
                <w:color w:val="000000"/>
                <w:sz w:val="20"/>
                <w:szCs w:val="20"/>
              </w:rPr>
              <w:t>19 (3.2%)</w:t>
            </w:r>
          </w:p>
        </w:tc>
        <w:tc>
          <w:tcPr>
            <w:tcW w:w="1800" w:type="dxa"/>
            <w:shd w:val="clear" w:color="auto" w:fill="FFFFFF"/>
            <w:tcMar>
              <w:top w:w="0" w:type="dxa"/>
              <w:left w:w="0" w:type="dxa"/>
              <w:bottom w:w="0" w:type="dxa"/>
              <w:right w:w="0" w:type="dxa"/>
            </w:tcMar>
            <w:vAlign w:val="center"/>
          </w:tcPr>
          <w:p w14:paraId="7E23B52F" w14:textId="77777777" w:rsidR="00D37691" w:rsidRDefault="004E3872">
            <w:pPr>
              <w:spacing w:before="100" w:after="100"/>
              <w:ind w:left="100" w:right="100"/>
            </w:pPr>
            <w:r>
              <w:rPr>
                <w:rFonts w:ascii="Helvetica" w:eastAsia="Helvetica" w:hAnsi="Helvetica" w:cs="Helvetica"/>
                <w:color w:val="000000"/>
                <w:sz w:val="20"/>
                <w:szCs w:val="20"/>
              </w:rPr>
              <w:t>1 (1.1%)</w:t>
            </w:r>
          </w:p>
        </w:tc>
        <w:tc>
          <w:tcPr>
            <w:tcW w:w="1800" w:type="dxa"/>
            <w:shd w:val="clear" w:color="auto" w:fill="FFFFFF"/>
            <w:tcMar>
              <w:top w:w="0" w:type="dxa"/>
              <w:left w:w="0" w:type="dxa"/>
              <w:bottom w:w="0" w:type="dxa"/>
              <w:right w:w="0" w:type="dxa"/>
            </w:tcMar>
            <w:vAlign w:val="center"/>
          </w:tcPr>
          <w:p w14:paraId="3AEAB739" w14:textId="77777777" w:rsidR="00D37691" w:rsidRDefault="004E3872">
            <w:pPr>
              <w:spacing w:before="100" w:after="100"/>
              <w:ind w:left="100" w:right="100"/>
            </w:pPr>
            <w:r>
              <w:rPr>
                <w:rFonts w:ascii="Helvetica" w:eastAsia="Helvetica" w:hAnsi="Helvetica" w:cs="Helvetica"/>
                <w:color w:val="000000"/>
                <w:sz w:val="20"/>
                <w:szCs w:val="20"/>
              </w:rPr>
              <w:t>19 (3.1%)</w:t>
            </w:r>
          </w:p>
        </w:tc>
        <w:tc>
          <w:tcPr>
            <w:tcW w:w="1800" w:type="dxa"/>
            <w:shd w:val="clear" w:color="auto" w:fill="FFFFFF"/>
            <w:tcMar>
              <w:top w:w="0" w:type="dxa"/>
              <w:left w:w="0" w:type="dxa"/>
              <w:bottom w:w="0" w:type="dxa"/>
              <w:right w:w="0" w:type="dxa"/>
            </w:tcMar>
            <w:vAlign w:val="center"/>
          </w:tcPr>
          <w:p w14:paraId="5983D5F4" w14:textId="77777777" w:rsidR="00D37691" w:rsidRDefault="004E3872">
            <w:pPr>
              <w:spacing w:before="100" w:after="100"/>
              <w:ind w:left="100" w:right="100"/>
            </w:pPr>
            <w:r>
              <w:rPr>
                <w:rFonts w:ascii="Helvetica" w:eastAsia="Helvetica" w:hAnsi="Helvetica" w:cs="Helvetica"/>
                <w:color w:val="000000"/>
                <w:sz w:val="20"/>
                <w:szCs w:val="20"/>
              </w:rPr>
              <w:t>1 (1.4%)</w:t>
            </w:r>
          </w:p>
        </w:tc>
        <w:tc>
          <w:tcPr>
            <w:tcW w:w="1800" w:type="dxa"/>
            <w:shd w:val="clear" w:color="auto" w:fill="FFFFFF"/>
            <w:tcMar>
              <w:top w:w="0" w:type="dxa"/>
              <w:left w:w="0" w:type="dxa"/>
              <w:bottom w:w="0" w:type="dxa"/>
              <w:right w:w="0" w:type="dxa"/>
            </w:tcMar>
            <w:vAlign w:val="center"/>
          </w:tcPr>
          <w:p w14:paraId="31B3E016" w14:textId="77777777" w:rsidR="00D37691" w:rsidRDefault="004E3872">
            <w:pPr>
              <w:spacing w:before="100" w:after="100"/>
              <w:ind w:left="100" w:right="100"/>
            </w:pPr>
            <w:r>
              <w:rPr>
                <w:rFonts w:ascii="Helvetica" w:eastAsia="Helvetica" w:hAnsi="Helvetica" w:cs="Helvetica"/>
                <w:color w:val="000000"/>
                <w:sz w:val="20"/>
                <w:szCs w:val="20"/>
              </w:rPr>
              <w:t>19 (3.4%)</w:t>
            </w:r>
          </w:p>
        </w:tc>
        <w:tc>
          <w:tcPr>
            <w:tcW w:w="1800" w:type="dxa"/>
            <w:shd w:val="clear" w:color="auto" w:fill="FFFFFF"/>
            <w:tcMar>
              <w:top w:w="0" w:type="dxa"/>
              <w:left w:w="0" w:type="dxa"/>
              <w:bottom w:w="0" w:type="dxa"/>
              <w:right w:w="0" w:type="dxa"/>
            </w:tcMar>
            <w:vAlign w:val="center"/>
          </w:tcPr>
          <w:p w14:paraId="5CA87BCA" w14:textId="77777777" w:rsidR="00D37691" w:rsidRDefault="004E3872">
            <w:pPr>
              <w:spacing w:before="100" w:after="100"/>
              <w:ind w:left="100" w:right="100"/>
            </w:pPr>
            <w:r>
              <w:rPr>
                <w:rFonts w:ascii="Helvetica" w:eastAsia="Helvetica" w:hAnsi="Helvetica" w:cs="Helvetica"/>
                <w:color w:val="000000"/>
                <w:sz w:val="20"/>
                <w:szCs w:val="20"/>
              </w:rPr>
              <w:t>1 (0.8%)</w:t>
            </w:r>
          </w:p>
        </w:tc>
      </w:tr>
      <w:tr w:rsidR="00D37691" w14:paraId="5EA34597" w14:textId="77777777">
        <w:trPr>
          <w:cantSplit/>
          <w:jc w:val="center"/>
        </w:trPr>
        <w:tc>
          <w:tcPr>
            <w:tcW w:w="12600" w:type="dxa"/>
            <w:gridSpan w:val="7"/>
            <w:shd w:val="clear" w:color="auto" w:fill="CFCFCF"/>
            <w:tcMar>
              <w:top w:w="0" w:type="dxa"/>
              <w:left w:w="0" w:type="dxa"/>
              <w:bottom w:w="0" w:type="dxa"/>
              <w:right w:w="0" w:type="dxa"/>
            </w:tcMar>
            <w:vAlign w:val="center"/>
          </w:tcPr>
          <w:p w14:paraId="4B0374C3" w14:textId="77777777" w:rsidR="00D37691" w:rsidRDefault="004E3872">
            <w:pPr>
              <w:spacing w:before="100" w:after="100"/>
              <w:ind w:left="100" w:right="100"/>
            </w:pPr>
            <w:r>
              <w:rPr>
                <w:rFonts w:ascii="Helvetica" w:eastAsia="Helvetica" w:hAnsi="Helvetica" w:cs="Helvetica"/>
                <w:b/>
                <w:color w:val="000000"/>
                <w:sz w:val="20"/>
                <w:szCs w:val="20"/>
                <w:vertAlign w:val="superscript"/>
              </w:rPr>
              <w:t>1</w:t>
            </w:r>
            <w:r>
              <w:rPr>
                <w:rFonts w:ascii="Helvetica" w:eastAsia="Helvetica" w:hAnsi="Helvetica" w:cs="Helvetica"/>
                <w:b/>
                <w:color w:val="000000"/>
                <w:sz w:val="20"/>
                <w:szCs w:val="20"/>
              </w:rPr>
              <w:t>Mean (IQR); n (%)</w:t>
            </w:r>
          </w:p>
        </w:tc>
      </w:tr>
    </w:tbl>
    <w:p w14:paraId="38B18926" w14:textId="77777777" w:rsidR="00D37691" w:rsidRDefault="00D37691">
      <w:pPr>
        <w:sectPr w:rsidR="00D37691">
          <w:type w:val="oddPage"/>
          <w:pgSz w:w="16838" w:h="11906" w:orient="landscape"/>
          <w:pgMar w:top="1800" w:right="720" w:bottom="1800" w:left="720" w:header="720" w:footer="720" w:gutter="720"/>
          <w:cols w:space="720"/>
        </w:sectPr>
      </w:pPr>
    </w:p>
    <w:p w14:paraId="0DE741BD" w14:textId="77777777" w:rsidR="00D37691" w:rsidRDefault="004E3872">
      <w:r>
        <w:lastRenderedPageBreak/>
        <w:br w:type="page"/>
      </w:r>
    </w:p>
    <w:p w14:paraId="7BD19559" w14:textId="77777777" w:rsidR="00D37691" w:rsidRDefault="004E3872">
      <w:pPr>
        <w:pStyle w:val="Heading1"/>
      </w:pPr>
      <w:bookmarkStart w:id="55" w:name="discussion"/>
      <w:bookmarkEnd w:id="53"/>
      <w:r>
        <w:lastRenderedPageBreak/>
        <w:t>Discussion</w:t>
      </w:r>
    </w:p>
    <w:p w14:paraId="325B5F2F" w14:textId="77777777" w:rsidR="00D37691" w:rsidRDefault="004E3872">
      <w:pPr>
        <w:pStyle w:val="Heading1"/>
      </w:pPr>
      <w:bookmarkStart w:id="56" w:name="conclusion"/>
      <w:bookmarkEnd w:id="55"/>
      <w:r>
        <w:t>Conclusion</w:t>
      </w:r>
    </w:p>
    <w:p w14:paraId="765F5E9F" w14:textId="77777777" w:rsidR="00D37691" w:rsidRDefault="004E3872">
      <w:pPr>
        <w:pStyle w:val="Heading1"/>
      </w:pPr>
      <w:bookmarkStart w:id="57" w:name="references"/>
      <w:bookmarkEnd w:id="56"/>
      <w:r>
        <w:t>References</w:t>
      </w:r>
    </w:p>
    <w:p w14:paraId="43BDDDB7" w14:textId="77777777" w:rsidR="00D37691" w:rsidRDefault="004E3872">
      <w:pPr>
        <w:pStyle w:val="Bibliography"/>
      </w:pPr>
      <w:bookmarkStart w:id="58" w:name="ref-boonstra2019"/>
      <w:bookmarkStart w:id="59" w:name="refs"/>
      <w:r>
        <w:t xml:space="preserve">Boonstra, Philip S., Ryan P. Barbaro, and Ananda Sen. 2019. “Default Priors for the Intercept Parameter in Logistic Regressions.” </w:t>
      </w:r>
      <w:r>
        <w:rPr>
          <w:i/>
          <w:iCs/>
        </w:rPr>
        <w:t>Computational Statistics &amp; Data Analysis</w:t>
      </w:r>
      <w:r>
        <w:t xml:space="preserve"> 133 (May): 245–56. </w:t>
      </w:r>
      <w:hyperlink r:id="rId16">
        <w:r>
          <w:rPr>
            <w:rStyle w:val="Hyperlink"/>
          </w:rPr>
          <w:t>https://doi.org/10.1016/j.csda.2018.10.014</w:t>
        </w:r>
      </w:hyperlink>
      <w:r>
        <w:t>.</w:t>
      </w:r>
    </w:p>
    <w:p w14:paraId="65EF9B4E" w14:textId="77777777" w:rsidR="00D37691" w:rsidRDefault="004E3872">
      <w:pPr>
        <w:pStyle w:val="Bibliography"/>
      </w:pPr>
      <w:bookmarkStart w:id="60" w:name="ref-r6"/>
      <w:bookmarkEnd w:id="58"/>
      <w:r>
        <w:t xml:space="preserve">Chang, Winston. 2020. </w:t>
      </w:r>
      <w:r>
        <w:rPr>
          <w:i/>
          <w:iCs/>
        </w:rPr>
        <w:t>R6: Encapsulated Classes with Reference Semantics</w:t>
      </w:r>
      <w:r>
        <w:t xml:space="preserve">. </w:t>
      </w:r>
      <w:hyperlink r:id="rId17">
        <w:r>
          <w:rPr>
            <w:rStyle w:val="Hyperlink"/>
          </w:rPr>
          <w:t>https://CRAN.R-project.org/package=R6</w:t>
        </w:r>
      </w:hyperlink>
      <w:r>
        <w:t>.</w:t>
      </w:r>
    </w:p>
    <w:p w14:paraId="3425F9C5" w14:textId="77777777" w:rsidR="00D37691" w:rsidRDefault="004E3872">
      <w:pPr>
        <w:pStyle w:val="Bibliography"/>
      </w:pPr>
      <w:bookmarkStart w:id="61" w:name="ref-chen2020"/>
      <w:bookmarkEnd w:id="60"/>
      <w:r>
        <w:t xml:space="preserve">Chen, Yuan-Zhi, Li-Chang Sun, Yao-Hong Wen, Zhong-Wei Li, Shu-Jin Fan, Hong-Kun Tan, Min Qiu, et al. 2020. “Pooled Analysis of the Xpert MTB/RIF Assay for Diagnosing Tuberculous Meningitis.” </w:t>
      </w:r>
      <w:r>
        <w:rPr>
          <w:i/>
          <w:iCs/>
        </w:rPr>
        <w:t>Bioscience Reports</w:t>
      </w:r>
      <w:r>
        <w:t xml:space="preserve"> 40 (1). </w:t>
      </w:r>
      <w:hyperlink r:id="rId18">
        <w:r>
          <w:rPr>
            <w:rStyle w:val="Hyperlink"/>
          </w:rPr>
          <w:t>https://doi.org/10.1042/bsr20191312</w:t>
        </w:r>
      </w:hyperlink>
      <w:r>
        <w:t>.</w:t>
      </w:r>
    </w:p>
    <w:p w14:paraId="2FEBCCC4" w14:textId="77777777" w:rsidR="00D37691" w:rsidRDefault="004E3872">
      <w:pPr>
        <w:pStyle w:val="Bibliography"/>
      </w:pPr>
      <w:bookmarkStart w:id="62" w:name="ref-classifierplots"/>
      <w:bookmarkEnd w:id="61"/>
      <w:r>
        <w:t xml:space="preserve">Defazio, Aaron, and Huw Campbell. 2020. </w:t>
      </w:r>
      <w:r>
        <w:rPr>
          <w:i/>
          <w:iCs/>
        </w:rPr>
        <w:t>Classifierplots: Generates a Visualization of Classifier Performance as a Grid of Diagnostic Plots</w:t>
      </w:r>
      <w:r>
        <w:t xml:space="preserve">. </w:t>
      </w:r>
      <w:hyperlink r:id="rId19">
        <w:r>
          <w:rPr>
            <w:rStyle w:val="Hyperlink"/>
          </w:rPr>
          <w:t>https://CRAN.R-project.org/package=classifierplots</w:t>
        </w:r>
      </w:hyperlink>
      <w:r>
        <w:t>.</w:t>
      </w:r>
    </w:p>
    <w:p w14:paraId="041B38A6" w14:textId="77777777" w:rsidR="00D37691" w:rsidRDefault="004E3872">
      <w:pPr>
        <w:pStyle w:val="Bibliography"/>
      </w:pPr>
      <w:bookmarkStart w:id="63" w:name="ref-donovan2020"/>
      <w:bookmarkEnd w:id="62"/>
      <w:r>
        <w:t xml:space="preserve">Donovan, Joseph, Do Dang Anh Thu, Nguyen Hoan Phu, Vu Thi Mong Dung, Tran Phu Quang, Ho Dang Trung Nghia, Pham Kieu Nguyet Oanh, et al. 2020. “Xpert MTB/RIF Ultra Versus Xpert MTB/RIF for the Diagnosis of Tuberculous Meningitis: A Prospective, Randomised, Diagnostic Accuracy Study.” </w:t>
      </w:r>
      <w:r>
        <w:rPr>
          <w:i/>
          <w:iCs/>
        </w:rPr>
        <w:t>The Lancet Infectious Diseases</w:t>
      </w:r>
      <w:r>
        <w:t xml:space="preserve"> 20 (3): 299–307. </w:t>
      </w:r>
      <w:hyperlink r:id="rId20">
        <w:r>
          <w:rPr>
            <w:rStyle w:val="Hyperlink"/>
          </w:rPr>
          <w:t>https://doi.org/10.1016/s1473-3099(19)30649-8</w:t>
        </w:r>
      </w:hyperlink>
      <w:r>
        <w:t>.</w:t>
      </w:r>
    </w:p>
    <w:p w14:paraId="2358E9AF" w14:textId="77777777" w:rsidR="00D37691" w:rsidRDefault="004E3872">
      <w:pPr>
        <w:pStyle w:val="Bibliography"/>
      </w:pPr>
      <w:bookmarkStart w:id="64" w:name="ref-bayesplot"/>
      <w:bookmarkEnd w:id="63"/>
      <w:r>
        <w:t xml:space="preserve">Gabry, Jonah, Daniel Simpson, Aki Vehtari, Michael Betancourt, and Andrew Gelman. 2019. “Visualization in Bayesian Workflow.” </w:t>
      </w:r>
      <w:r>
        <w:rPr>
          <w:i/>
          <w:iCs/>
        </w:rPr>
        <w:t>J. R. Stat. Soc. A</w:t>
      </w:r>
      <w:r>
        <w:t xml:space="preserve"> 182: 389–402. </w:t>
      </w:r>
      <w:hyperlink r:id="rId21">
        <w:r>
          <w:rPr>
            <w:rStyle w:val="Hyperlink"/>
          </w:rPr>
          <w:t>https://doi.org/10.1111/rssa.12378</w:t>
        </w:r>
      </w:hyperlink>
      <w:r>
        <w:t>.</w:t>
      </w:r>
    </w:p>
    <w:p w14:paraId="2509ACF4" w14:textId="77777777" w:rsidR="00D37691" w:rsidRDefault="004E3872">
      <w:pPr>
        <w:pStyle w:val="Bibliography"/>
      </w:pPr>
      <w:bookmarkStart w:id="65" w:name="ref-hadgu2002"/>
      <w:bookmarkEnd w:id="64"/>
      <w:r>
        <w:t xml:space="preserve">Hadgu, A., and Y. Qu. 2002. “A Biomedical Application of Latent Class Models with Random Effects.” </w:t>
      </w:r>
      <w:r>
        <w:rPr>
          <w:i/>
          <w:iCs/>
        </w:rPr>
        <w:t>Journal of the Royal Statistical Society: Series C (Applied Statistics)</w:t>
      </w:r>
      <w:r>
        <w:t xml:space="preserve"> 47 (4): 603–16. </w:t>
      </w:r>
      <w:hyperlink r:id="rId22">
        <w:r>
          <w:rPr>
            <w:rStyle w:val="Hyperlink"/>
          </w:rPr>
          <w:t>https://doi.org/10.1111/1467-9876.00131</w:t>
        </w:r>
      </w:hyperlink>
      <w:r>
        <w:t>.</w:t>
      </w:r>
    </w:p>
    <w:p w14:paraId="7F3CBFF7" w14:textId="77777777" w:rsidR="00D37691" w:rsidRDefault="004E3872">
      <w:pPr>
        <w:pStyle w:val="Bibliography"/>
      </w:pPr>
      <w:bookmarkStart w:id="66" w:name="ref-rms"/>
      <w:bookmarkEnd w:id="65"/>
      <w:r>
        <w:t xml:space="preserve">Harrell Jr, Frank E. 2021. </w:t>
      </w:r>
      <w:r>
        <w:rPr>
          <w:i/>
          <w:iCs/>
        </w:rPr>
        <w:t>Rms: Regression Modeling Strategies</w:t>
      </w:r>
      <w:r>
        <w:t xml:space="preserve">. </w:t>
      </w:r>
      <w:hyperlink r:id="rId23">
        <w:r>
          <w:rPr>
            <w:rStyle w:val="Hyperlink"/>
          </w:rPr>
          <w:t>https://CRAN.R-project.org/package=rms</w:t>
        </w:r>
      </w:hyperlink>
      <w:r>
        <w:t>.</w:t>
      </w:r>
    </w:p>
    <w:p w14:paraId="589D50D4" w14:textId="77777777" w:rsidR="00D37691" w:rsidRDefault="004E3872">
      <w:pPr>
        <w:pStyle w:val="Bibliography"/>
      </w:pPr>
      <w:bookmarkStart w:id="67" w:name="ref-marais2010"/>
      <w:bookmarkEnd w:id="66"/>
      <w:r>
        <w:t xml:space="preserve">Marais, Suzaan, Guy Thwaites, Johan F Schoeman, M Estée Török, Usha K Misra, Kameshwar Prasad, Peter R Donald, Robert J Wilkinson, and Ben J Marais. 2010. “Tuberculous Meningitis: A Uniform Case Definition for Use in Clinical Research.” </w:t>
      </w:r>
      <w:r>
        <w:rPr>
          <w:i/>
          <w:iCs/>
        </w:rPr>
        <w:t>The Lancet Infectious Diseases</w:t>
      </w:r>
      <w:r>
        <w:t xml:space="preserve"> 10 (11): 803–12. </w:t>
      </w:r>
      <w:hyperlink r:id="rId24">
        <w:r>
          <w:rPr>
            <w:rStyle w:val="Hyperlink"/>
          </w:rPr>
          <w:t>https://doi.org/10.1016/s1473-3099(10)70138-9</w:t>
        </w:r>
      </w:hyperlink>
      <w:r>
        <w:t>.</w:t>
      </w:r>
    </w:p>
    <w:p w14:paraId="2632B6A6" w14:textId="77777777" w:rsidR="00D37691" w:rsidRDefault="004E3872">
      <w:pPr>
        <w:pStyle w:val="Bibliography"/>
      </w:pPr>
      <w:bookmarkStart w:id="68" w:name="ref-mason2017"/>
      <w:bookmarkEnd w:id="67"/>
      <w:r>
        <w:t xml:space="preserve">Mason, Alexina J, Manuel Gomes, Richard Grieve, Pinar Ulug, Janet T Powell, and James Carpenter. 2017. “Development of a Practical Approach to Expert Elicitation for Randomised Controlled Trials with Missing Health Outcomes: Application to the IMPROVE Trial.” </w:t>
      </w:r>
      <w:r>
        <w:rPr>
          <w:i/>
          <w:iCs/>
        </w:rPr>
        <w:t>Clinical Trials</w:t>
      </w:r>
      <w:r>
        <w:t xml:space="preserve"> 14 (4): 357–67. </w:t>
      </w:r>
      <w:hyperlink r:id="rId25">
        <w:r>
          <w:rPr>
            <w:rStyle w:val="Hyperlink"/>
          </w:rPr>
          <w:t>https://doi.org/10.1177/1740774517711442</w:t>
        </w:r>
      </w:hyperlink>
      <w:r>
        <w:t>.</w:t>
      </w:r>
    </w:p>
    <w:p w14:paraId="0295CBC9" w14:textId="77777777" w:rsidR="00D37691" w:rsidRDefault="004E3872">
      <w:pPr>
        <w:pStyle w:val="Bibliography"/>
      </w:pPr>
      <w:bookmarkStart w:id="69" w:name="ref-nhu2013"/>
      <w:bookmarkEnd w:id="68"/>
      <w:r>
        <w:lastRenderedPageBreak/>
        <w:t xml:space="preserve">Nhu, N. T. Q., D. Heemskerk, D. D. A. Thu, T. T. H. Chau, N. T. H. Mai, H. D. T. Nghia, P. P. Loc, et al. 2013. “Evaluation of GeneXpert MTB/RIF for Diagnosis of Tuberculous Meningitis.” </w:t>
      </w:r>
      <w:r>
        <w:rPr>
          <w:i/>
          <w:iCs/>
        </w:rPr>
        <w:t>Journal of Clinical Microbiology</w:t>
      </w:r>
      <w:r>
        <w:t xml:space="preserve"> 52 (1): 226–33. </w:t>
      </w:r>
      <w:hyperlink r:id="rId26">
        <w:r>
          <w:rPr>
            <w:rStyle w:val="Hyperlink"/>
          </w:rPr>
          <w:t>https://doi.org/10.1128/jcm.01834-13</w:t>
        </w:r>
      </w:hyperlink>
      <w:r>
        <w:t>.</w:t>
      </w:r>
    </w:p>
    <w:p w14:paraId="47B78A74" w14:textId="77777777" w:rsidR="00D37691" w:rsidRDefault="004E3872">
      <w:pPr>
        <w:pStyle w:val="Bibliography"/>
      </w:pPr>
      <w:bookmarkStart w:id="70" w:name="ref-qu1996"/>
      <w:bookmarkEnd w:id="69"/>
      <w:r>
        <w:t xml:space="preserve">Qu, Yinsheng, Ming Tan, and Michael H. Kutner. 1996. “Random Effects Models in Latent Class Analysis for Evaluating Accuracy of Diagnostic Tests.” </w:t>
      </w:r>
      <w:r>
        <w:rPr>
          <w:i/>
          <w:iCs/>
        </w:rPr>
        <w:t>Biometrics</w:t>
      </w:r>
      <w:r>
        <w:t xml:space="preserve"> 52 (3): 797. </w:t>
      </w:r>
      <w:hyperlink r:id="rId27">
        <w:r>
          <w:rPr>
            <w:rStyle w:val="Hyperlink"/>
          </w:rPr>
          <w:t>https://doi.org/10.2307/2533043</w:t>
        </w:r>
      </w:hyperlink>
      <w:r>
        <w:t>.</w:t>
      </w:r>
    </w:p>
    <w:p w14:paraId="674752F7" w14:textId="77777777" w:rsidR="00D37691" w:rsidRDefault="004E3872">
      <w:pPr>
        <w:pStyle w:val="Bibliography"/>
      </w:pPr>
      <w:bookmarkStart w:id="71" w:name="ref-rcoreteam"/>
      <w:bookmarkEnd w:id="70"/>
      <w:r>
        <w:t xml:space="preserve">R Core Team. 2021. </w:t>
      </w:r>
      <w:r>
        <w:rPr>
          <w:i/>
          <w:iCs/>
        </w:rPr>
        <w:t>R: A Language and Environment for Statistical Computing</w:t>
      </w:r>
      <w:r>
        <w:t xml:space="preserve">. Vienna, Austria: R Foundation for Statistical Computing. </w:t>
      </w:r>
      <w:hyperlink r:id="rId28">
        <w:r>
          <w:rPr>
            <w:rStyle w:val="Hyperlink"/>
          </w:rPr>
          <w:t>https://www.R-project.org/</w:t>
        </w:r>
      </w:hyperlink>
      <w:r>
        <w:t>.</w:t>
      </w:r>
    </w:p>
    <w:p w14:paraId="3646C1DF" w14:textId="77777777" w:rsidR="00D37691" w:rsidRDefault="004E3872">
      <w:pPr>
        <w:pStyle w:val="Bibliography"/>
      </w:pPr>
      <w:bookmarkStart w:id="72" w:name="ref-schumacher2016"/>
      <w:bookmarkEnd w:id="71"/>
      <w:r>
        <w:t xml:space="preserve">Schumacher, Samuel G., Maarten van Smeden, Nandini Dendukuri, Lawrence Joseph, Mark P. Nicol, Madhukar Pai, and Heather J. Zar. 2016. “Diagnostic Test Accuracy in Childhood Pulmonary Tuberculosis: A Bayesian Latent Class Analysis.” </w:t>
      </w:r>
      <w:r>
        <w:rPr>
          <w:i/>
          <w:iCs/>
        </w:rPr>
        <w:t>American Journal of Epidemiology</w:t>
      </w:r>
      <w:r>
        <w:t xml:space="preserve"> 184 (9): 690–700. </w:t>
      </w:r>
      <w:hyperlink r:id="rId29">
        <w:r>
          <w:rPr>
            <w:rStyle w:val="Hyperlink"/>
          </w:rPr>
          <w:t>https://doi.org/10.1093/aje/kww094</w:t>
        </w:r>
      </w:hyperlink>
      <w:r>
        <w:t>.</w:t>
      </w:r>
    </w:p>
    <w:p w14:paraId="53885051" w14:textId="77777777" w:rsidR="00D37691" w:rsidRDefault="004E3872">
      <w:pPr>
        <w:pStyle w:val="Bibliography"/>
      </w:pPr>
      <w:bookmarkStart w:id="73" w:name="ref-stan"/>
      <w:bookmarkEnd w:id="72"/>
      <w:r>
        <w:t xml:space="preserve">Stan Development Team. 2021a. “RStan: The R Interface to Stan.” </w:t>
      </w:r>
      <w:hyperlink r:id="rId30">
        <w:r>
          <w:rPr>
            <w:rStyle w:val="Hyperlink"/>
          </w:rPr>
          <w:t>https://mc-stan.org/</w:t>
        </w:r>
      </w:hyperlink>
      <w:r>
        <w:t>.</w:t>
      </w:r>
    </w:p>
    <w:p w14:paraId="2F7E1821" w14:textId="77777777" w:rsidR="00D37691" w:rsidRDefault="004E3872">
      <w:pPr>
        <w:pStyle w:val="Bibliography"/>
      </w:pPr>
      <w:bookmarkStart w:id="74" w:name="ref-stan-doc"/>
      <w:bookmarkEnd w:id="73"/>
      <w:r>
        <w:t xml:space="preserve">———. 2021b. </w:t>
      </w:r>
      <w:r>
        <w:rPr>
          <w:i/>
          <w:iCs/>
        </w:rPr>
        <w:t>Stan Modeling Language Users Guide and Reference Manual</w:t>
      </w:r>
      <w:r>
        <w:t xml:space="preserve">. </w:t>
      </w:r>
      <w:hyperlink r:id="rId31">
        <w:r>
          <w:rPr>
            <w:rStyle w:val="Hyperlink"/>
          </w:rPr>
          <w:t>https://mc-stan.org/</w:t>
        </w:r>
      </w:hyperlink>
      <w:r>
        <w:t>.</w:t>
      </w:r>
    </w:p>
    <w:p w14:paraId="137088A0" w14:textId="77777777" w:rsidR="00D37691" w:rsidRDefault="004E3872">
      <w:pPr>
        <w:pStyle w:val="Bibliography"/>
      </w:pPr>
      <w:bookmarkStart w:id="75" w:name="ref-prior-choice"/>
      <w:bookmarkEnd w:id="74"/>
      <w:r>
        <w:t xml:space="preserve">———. n.d. “Prior Choice Recommendations  stan-dev/stan Wiki  GitHub.” Accessed August 12, 2021. </w:t>
      </w:r>
      <w:hyperlink r:id="rId32">
        <w:r>
          <w:rPr>
            <w:rStyle w:val="Hyperlink"/>
          </w:rPr>
          <w:t>https://github.com/stan-dev/stan/wiki/Prior-Choice-Recommendations</w:t>
        </w:r>
      </w:hyperlink>
      <w:r>
        <w:t>.</w:t>
      </w:r>
    </w:p>
    <w:p w14:paraId="5F362569" w14:textId="77777777" w:rsidR="00D37691" w:rsidRDefault="004E3872">
      <w:pPr>
        <w:pStyle w:val="Bibliography"/>
      </w:pPr>
      <w:bookmarkStart w:id="76" w:name="ref-thwaites2002"/>
      <w:bookmarkEnd w:id="75"/>
      <w:r>
        <w:t xml:space="preserve">Thwaites, GE, TTH Chau, K Stepniewska, NH Phu, LV Chuong, DX Sinh, NJ White, CM Parry, and JJ Farrar. 2002. “Diagnosis of Adult Tuberculous Meningitis by Use of Clinical and Laboratory Features.” </w:t>
      </w:r>
      <w:r>
        <w:rPr>
          <w:i/>
          <w:iCs/>
        </w:rPr>
        <w:t>The Lancet</w:t>
      </w:r>
      <w:r>
        <w:t xml:space="preserve"> 360 (9342): 1287–92. </w:t>
      </w:r>
      <w:hyperlink r:id="rId33">
        <w:r>
          <w:rPr>
            <w:rStyle w:val="Hyperlink"/>
          </w:rPr>
          <w:t>https://doi.org/10.1016/s0140-6736(02)11318-3</w:t>
        </w:r>
      </w:hyperlink>
      <w:r>
        <w:t>.</w:t>
      </w:r>
    </w:p>
    <w:p w14:paraId="3B460B54" w14:textId="77777777" w:rsidR="00D37691" w:rsidRDefault="004E3872">
      <w:pPr>
        <w:pStyle w:val="Bibliography"/>
      </w:pPr>
      <w:bookmarkStart w:id="77" w:name="ref-vanerp2019"/>
      <w:bookmarkEnd w:id="76"/>
      <w:r>
        <w:t xml:space="preserve">van Erp, Sara, Daniel L. Oberski, and Joris Mulder. 2019. “Shrinkage Priors for Bayesian Penalized Regression.” </w:t>
      </w:r>
      <w:r>
        <w:rPr>
          <w:i/>
          <w:iCs/>
        </w:rPr>
        <w:t>Journal of Mathematical Psychology</w:t>
      </w:r>
      <w:r>
        <w:t xml:space="preserve"> 89 (April): 31–50. </w:t>
      </w:r>
      <w:hyperlink r:id="rId34">
        <w:r>
          <w:rPr>
            <w:rStyle w:val="Hyperlink"/>
          </w:rPr>
          <w:t>https://doi.org/10.1016/j.jmp.2018.12.004</w:t>
        </w:r>
      </w:hyperlink>
      <w:r>
        <w:t>.</w:t>
      </w:r>
    </w:p>
    <w:p w14:paraId="092D7BB9" w14:textId="77777777" w:rsidR="00D37691" w:rsidRDefault="004E3872">
      <w:pPr>
        <w:pStyle w:val="Bibliography"/>
      </w:pPr>
      <w:bookmarkStart w:id="78" w:name="ref-vehtari2016"/>
      <w:bookmarkEnd w:id="77"/>
      <w:r>
        <w:t xml:space="preserve">Vehtari, Aki, Andrew Gelman, and Jonah Gabry. 2016. “Practical Bayesian Model Evaluation Using Leave-One-Out Cross-Validation and WAIC.” </w:t>
      </w:r>
      <w:r>
        <w:rPr>
          <w:i/>
          <w:iCs/>
        </w:rPr>
        <w:t>Statistics and Computing</w:t>
      </w:r>
      <w:r>
        <w:t xml:space="preserve"> 27 (5): 1413–32. </w:t>
      </w:r>
      <w:hyperlink r:id="rId35">
        <w:r>
          <w:rPr>
            <w:rStyle w:val="Hyperlink"/>
          </w:rPr>
          <w:t>https://doi.org/10.1007/s11222-016-9696-4</w:t>
        </w:r>
      </w:hyperlink>
      <w:r>
        <w:t>.</w:t>
      </w:r>
    </w:p>
    <w:p w14:paraId="30F01265" w14:textId="77777777" w:rsidR="00D37691" w:rsidRDefault="004E3872">
      <w:pPr>
        <w:pStyle w:val="Bibliography"/>
      </w:pPr>
      <w:bookmarkStart w:id="79" w:name="ref-white2007"/>
      <w:bookmarkEnd w:id="78"/>
      <w:r>
        <w:t xml:space="preserve">White, Ian R, James Carpenter, Stephen Evans, and Sara Schroter. 2007. “Eliciting and Using Expert Opinions about Dropout Bias in Randomized Controlled Trials.” </w:t>
      </w:r>
      <w:r>
        <w:rPr>
          <w:i/>
          <w:iCs/>
        </w:rPr>
        <w:t>Clinical Trials</w:t>
      </w:r>
      <w:r>
        <w:t xml:space="preserve"> 4 (2): 125–39. </w:t>
      </w:r>
      <w:hyperlink r:id="rId36">
        <w:r>
          <w:rPr>
            <w:rStyle w:val="Hyperlink"/>
          </w:rPr>
          <w:t>https://doi.org/10.1177/1740774507077849</w:t>
        </w:r>
      </w:hyperlink>
      <w:r>
        <w:t>.</w:t>
      </w:r>
    </w:p>
    <w:p w14:paraId="04FE6A49" w14:textId="77777777" w:rsidR="00D37691" w:rsidRDefault="004E3872">
      <w:pPr>
        <w:pStyle w:val="Bibliography"/>
      </w:pPr>
      <w:bookmarkStart w:id="80" w:name="ref-ggvenn"/>
      <w:bookmarkEnd w:id="79"/>
      <w:r>
        <w:t xml:space="preserve">Yan, Linlin. 2021. </w:t>
      </w:r>
      <w:r>
        <w:rPr>
          <w:i/>
          <w:iCs/>
        </w:rPr>
        <w:t>Ggvenn: Draw Venn Diagram by ’Ggplot2’</w:t>
      </w:r>
      <w:r>
        <w:t xml:space="preserve">. </w:t>
      </w:r>
      <w:hyperlink r:id="rId37">
        <w:r>
          <w:rPr>
            <w:rStyle w:val="Hyperlink"/>
          </w:rPr>
          <w:t>https://CRAN.R-project.org/package=ggvenn</w:t>
        </w:r>
      </w:hyperlink>
      <w:r>
        <w:t>.</w:t>
      </w:r>
    </w:p>
    <w:p w14:paraId="2F4031D6" w14:textId="77777777" w:rsidR="00D37691" w:rsidRDefault="004E3872">
      <w:pPr>
        <w:pStyle w:val="Heading1"/>
      </w:pPr>
      <w:bookmarkStart w:id="81" w:name="appendix-appendix"/>
      <w:bookmarkEnd w:id="57"/>
      <w:bookmarkEnd w:id="59"/>
      <w:bookmarkEnd w:id="80"/>
      <w:r>
        <w:lastRenderedPageBreak/>
        <w:t>(APPENDIX) Appendix</w:t>
      </w:r>
    </w:p>
    <w:p w14:paraId="4CC4A4E0" w14:textId="77777777" w:rsidR="00D37691" w:rsidRDefault="004E3872">
      <w:pPr>
        <w:pStyle w:val="Heading1"/>
      </w:pPr>
      <w:bookmarkStart w:id="82" w:name="appendix-details"/>
      <w:bookmarkEnd w:id="81"/>
      <w:r>
        <w:t>Model Formulation Details</w:t>
      </w:r>
    </w:p>
    <w:p w14:paraId="2EF5FFD1" w14:textId="77777777" w:rsidR="00D37691" w:rsidRDefault="004E3872">
      <w:pPr>
        <w:pStyle w:val="FirstParagraph"/>
      </w:pPr>
      <w:r>
        <w:t>To be written</w:t>
      </w:r>
    </w:p>
    <w:p w14:paraId="2E63B19E" w14:textId="77777777" w:rsidR="00D37691" w:rsidRDefault="004E3872">
      <w:pPr>
        <w:pStyle w:val="Heading1"/>
      </w:pPr>
      <w:bookmarkStart w:id="83" w:name="appendix-simulation-study"/>
      <w:bookmarkEnd w:id="82"/>
      <w:r>
        <w:t>Simulation study</w:t>
      </w:r>
    </w:p>
    <w:p w14:paraId="41A1D92F" w14:textId="77777777" w:rsidR="00D37691" w:rsidRDefault="004E3872">
      <w:pPr>
        <w:pStyle w:val="FirstParagraph"/>
      </w:pPr>
      <w:r>
        <w:t>The purpose of this study is to estimate the perfomance an LCA model in the scenario where manifest variables were partially missing.</w:t>
      </w:r>
    </w:p>
    <w:p w14:paraId="7915B14B" w14:textId="77777777" w:rsidR="00D37691" w:rsidRDefault="004E3872">
      <w:pPr>
        <w:pStyle w:val="BodyText"/>
      </w:pPr>
      <w:r>
        <w:t xml:space="preserve">In this study, we created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as three covariates for latent class </w:t>
      </w:r>
      <m:oMath>
        <m:r>
          <w:rPr>
            <w:rFonts w:ascii="Cambria Math" w:hAnsi="Cambria Math"/>
          </w:rPr>
          <m:t>C</m:t>
        </m:r>
      </m:oMath>
      <w:r>
        <w:t xml:space="preserve">. For simplicity,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were three manifest variables whose data generation processes are locally independent w.r.t.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however were not completely observed; its observation rate (represented by the binary variable obs_rate) are different for </w:t>
      </w:r>
      <m:oMath>
        <m:r>
          <w:rPr>
            <w:rFonts w:ascii="Cambria Math" w:hAnsi="Cambria Math"/>
          </w:rPr>
          <m:t>C</m:t>
        </m:r>
        <m:r>
          <m:rPr>
            <m:sty m:val="p"/>
          </m:rPr>
          <w:rPr>
            <w:rFonts w:ascii="Cambria Math" w:hAnsi="Cambria Math"/>
          </w:rPr>
          <m:t>=</m:t>
        </m:r>
        <m:r>
          <w:rPr>
            <w:rFonts w:ascii="Cambria Math" w:hAnsi="Cambria Math"/>
          </w:rPr>
          <m:t>0</m:t>
        </m:r>
      </m:oMath>
      <w:r>
        <w:t xml:space="preserve"> and </w:t>
      </w:r>
      <m:oMath>
        <m:r>
          <w:rPr>
            <w:rFonts w:ascii="Cambria Math" w:hAnsi="Cambria Math"/>
          </w:rPr>
          <m:t>C</m:t>
        </m:r>
        <m:r>
          <m:rPr>
            <m:sty m:val="p"/>
          </m:rPr>
          <w:rPr>
            <w:rFonts w:ascii="Cambria Math" w:hAnsi="Cambria Math"/>
          </w:rPr>
          <m:t>=</m:t>
        </m:r>
        <m:r>
          <w:rPr>
            <w:rFonts w:ascii="Cambria Math" w:hAnsi="Cambria Math"/>
          </w:rPr>
          <m:t>1</m:t>
        </m:r>
      </m:oMath>
      <w:r>
        <w:t>.</w:t>
      </w:r>
    </w:p>
    <w:p w14:paraId="503F868D" w14:textId="77777777" w:rsidR="00D37691" w:rsidRDefault="004E3872">
      <w:pPr>
        <w:pStyle w:val="BodyText"/>
      </w:pPr>
      <w:r>
        <w:t>The data generation process was done in  version 4.1 (R Core Team 2021) as below:</w:t>
      </w:r>
    </w:p>
    <w:p w14:paraId="3019B640" w14:textId="77777777" w:rsidR="00D37691" w:rsidRDefault="004E3872">
      <w:pPr>
        <w:pStyle w:val="SourceCode"/>
      </w:pPr>
      <w:r>
        <w:rPr>
          <w:rStyle w:val="CommentTok"/>
        </w:rPr>
        <w:t># Misc function</w:t>
      </w:r>
      <w:r>
        <w:br/>
      </w:r>
      <w:r>
        <w:rPr>
          <w:rStyle w:val="NormalTok"/>
        </w:rPr>
        <w:t xml:space="preserve">generate_Y </w:t>
      </w:r>
      <w:r>
        <w:rPr>
          <w:rStyle w:val="OtherTok"/>
        </w:rPr>
        <w:t>=</w:t>
      </w:r>
      <w:r>
        <w:rPr>
          <w:rStyle w:val="NormalTok"/>
        </w:rPr>
        <w:t xml:space="preserve"> \(C, probs){</w:t>
      </w:r>
      <w:r>
        <w:br/>
      </w:r>
      <w:r>
        <w:rPr>
          <w:rStyle w:val="NormalTok"/>
        </w:rPr>
        <w:t xml:space="preserve">  Cs </w:t>
      </w:r>
      <w:r>
        <w:rPr>
          <w:rStyle w:val="OtherTok"/>
        </w:rPr>
        <w:t>=</w:t>
      </w:r>
      <w:r>
        <w:rPr>
          <w:rStyle w:val="NormalTok"/>
        </w:rPr>
        <w:t xml:space="preserve"> </w:t>
      </w:r>
      <w:r>
        <w:rPr>
          <w:rStyle w:val="FunctionTok"/>
        </w:rPr>
        <w:t>sort</w:t>
      </w:r>
      <w:r>
        <w:rPr>
          <w:rStyle w:val="NormalTok"/>
        </w:rPr>
        <w:t>(</w:t>
      </w:r>
      <w:r>
        <w:rPr>
          <w:rStyle w:val="FunctionTok"/>
        </w:rPr>
        <w:t>unique</w:t>
      </w:r>
      <w:r>
        <w:rPr>
          <w:rStyle w:val="NormalTok"/>
        </w:rPr>
        <w:t>(C))</w:t>
      </w:r>
      <w:r>
        <w:br/>
      </w:r>
      <w:r>
        <w:rPr>
          <w:rStyle w:val="NormalTok"/>
        </w:rPr>
        <w:t xml:space="preserve">  </w:t>
      </w:r>
      <w:r>
        <w:rPr>
          <w:rStyle w:val="FunctionTok"/>
        </w:rPr>
        <w:t>sapply</w:t>
      </w:r>
      <w:r>
        <w:rPr>
          <w:rStyle w:val="NormalTok"/>
        </w:rPr>
        <w:t xml:space="preserve">(C, \(c) </w:t>
      </w:r>
      <w:r>
        <w:rPr>
          <w:rStyle w:val="FunctionTok"/>
        </w:rPr>
        <w:t>rbinom</w:t>
      </w:r>
      <w:r>
        <w:rPr>
          <w:rStyle w:val="NormalTok"/>
        </w:rPr>
        <w:t>(</w:t>
      </w:r>
      <w:r>
        <w:rPr>
          <w:rStyle w:val="DecValTok"/>
        </w:rPr>
        <w:t>1</w:t>
      </w:r>
      <w:r>
        <w:rPr>
          <w:rStyle w:val="NormalTok"/>
        </w:rPr>
        <w:t>,</w:t>
      </w:r>
      <w:r>
        <w:rPr>
          <w:rStyle w:val="DecValTok"/>
        </w:rPr>
        <w:t>1</w:t>
      </w:r>
      <w:r>
        <w:rPr>
          <w:rStyle w:val="NormalTok"/>
        </w:rPr>
        <w:t>, probs[Cs</w:t>
      </w:r>
      <w:r>
        <w:rPr>
          <w:rStyle w:val="SpecialCharTok"/>
        </w:rPr>
        <w:t>==</w:t>
      </w:r>
      <w:r>
        <w:rPr>
          <w:rStyle w:val="NormalTok"/>
        </w:rPr>
        <w:t>c]))</w:t>
      </w:r>
      <w:r>
        <w:br/>
      </w:r>
      <w:r>
        <w:rPr>
          <w:rStyle w:val="NormalTok"/>
        </w:rPr>
        <w:t>}</w:t>
      </w:r>
      <w:r>
        <w:br/>
      </w:r>
      <w:r>
        <w:br/>
      </w:r>
      <w:r>
        <w:rPr>
          <w:rStyle w:val="CommentTok"/>
        </w:rPr>
        <w:t># Sample size</w:t>
      </w:r>
      <w:r>
        <w:br/>
      </w:r>
      <w:r>
        <w:rPr>
          <w:rStyle w:val="NormalTok"/>
        </w:rPr>
        <w:t xml:space="preserve">N        </w:t>
      </w:r>
      <w:r>
        <w:rPr>
          <w:rStyle w:val="OtherTok"/>
        </w:rPr>
        <w:t>=</w:t>
      </w:r>
      <w:r>
        <w:rPr>
          <w:rStyle w:val="NormalTok"/>
        </w:rPr>
        <w:t xml:space="preserve"> </w:t>
      </w:r>
      <w:r>
        <w:rPr>
          <w:rStyle w:val="DecValTok"/>
        </w:rPr>
        <w:t>1000</w:t>
      </w:r>
      <w:r>
        <w:rPr>
          <w:rStyle w:val="NormalTok"/>
        </w:rPr>
        <w:t xml:space="preserve"> </w:t>
      </w:r>
      <w:r>
        <w:br/>
      </w:r>
      <w:r>
        <w:br/>
      </w:r>
      <w:r>
        <w:rPr>
          <w:rStyle w:val="CommentTok"/>
        </w:rPr>
        <w:t># Create data with 3 predictors, X, X2, and X3</w:t>
      </w:r>
      <w:r>
        <w:br/>
      </w:r>
      <w:r>
        <w:rPr>
          <w:rStyle w:val="NormalTok"/>
        </w:rPr>
        <w:t xml:space="preserve">X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X2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X3       </w:t>
      </w:r>
      <w:r>
        <w:rPr>
          <w:rStyle w:val="OtherTok"/>
        </w:rPr>
        <w:t>=</w:t>
      </w:r>
      <w:r>
        <w:rPr>
          <w:rStyle w:val="NormalTok"/>
        </w:rPr>
        <w:t xml:space="preserve"> </w:t>
      </w:r>
      <w:r>
        <w:rPr>
          <w:rStyle w:val="FunctionTok"/>
        </w:rPr>
        <w:t>rbinom</w:t>
      </w:r>
      <w:r>
        <w:rPr>
          <w:rStyle w:val="NormalTok"/>
        </w:rPr>
        <w:t xml:space="preserve">(N, </w:t>
      </w:r>
      <w:r>
        <w:rPr>
          <w:rStyle w:val="DecValTok"/>
        </w:rPr>
        <w:t>1</w:t>
      </w:r>
      <w:r>
        <w:rPr>
          <w:rStyle w:val="NormalTok"/>
        </w:rPr>
        <w:t>, .</w:t>
      </w:r>
      <w:r>
        <w:rPr>
          <w:rStyle w:val="DecValTok"/>
        </w:rPr>
        <w:t>3</w:t>
      </w:r>
      <w:r>
        <w:rPr>
          <w:rStyle w:val="NormalTok"/>
        </w:rPr>
        <w:t>)</w:t>
      </w:r>
      <w:r>
        <w:br/>
      </w:r>
      <w:r>
        <w:br/>
      </w:r>
      <w:r>
        <w:rPr>
          <w:rStyle w:val="CommentTok"/>
        </w:rPr>
        <w:t># Create latent class</w:t>
      </w:r>
      <w:r>
        <w:br/>
      </w:r>
      <w:r>
        <w:rPr>
          <w:rStyle w:val="NormalTok"/>
        </w:rPr>
        <w:t xml:space="preserve">probs    </w:t>
      </w:r>
      <w:r>
        <w:rPr>
          <w:rStyle w:val="OtherTok"/>
        </w:rPr>
        <w:t>=</w:t>
      </w:r>
      <w:r>
        <w:rPr>
          <w:rStyle w:val="NormalTok"/>
        </w:rPr>
        <w:t xml:space="preserve"> </w:t>
      </w:r>
      <w:r>
        <w:rPr>
          <w:rStyle w:val="FunctionTok"/>
        </w:rPr>
        <w:t>plogis</w:t>
      </w:r>
      <w:r>
        <w:rPr>
          <w:rStyle w:val="NormalTok"/>
        </w:rPr>
        <w:t>(</w:t>
      </w:r>
      <w:r>
        <w:rPr>
          <w:rStyle w:val="DecValTok"/>
        </w:rPr>
        <w:t>3</w:t>
      </w:r>
      <w:r>
        <w:rPr>
          <w:rStyle w:val="SpecialCharTok"/>
        </w:rPr>
        <w:t>*</w:t>
      </w:r>
      <w:r>
        <w:rPr>
          <w:rStyle w:val="NormalTok"/>
        </w:rPr>
        <w:t>X</w:t>
      </w:r>
      <w:r>
        <w:rPr>
          <w:rStyle w:val="SpecialCharTok"/>
        </w:rPr>
        <w:t>+</w:t>
      </w:r>
      <w:r>
        <w:rPr>
          <w:rStyle w:val="NormalTok"/>
        </w:rPr>
        <w:t>X2</w:t>
      </w:r>
      <w:r>
        <w:rPr>
          <w:rStyle w:val="SpecialCharTok"/>
        </w:rPr>
        <w:t>+</w:t>
      </w:r>
      <w:r>
        <w:rPr>
          <w:rStyle w:val="DecValTok"/>
        </w:rPr>
        <w:t>5</w:t>
      </w:r>
      <w:r>
        <w:rPr>
          <w:rStyle w:val="SpecialCharTok"/>
        </w:rPr>
        <w:t>*</w:t>
      </w:r>
      <w:r>
        <w:rPr>
          <w:rStyle w:val="NormalTok"/>
        </w:rPr>
        <w:t>X3</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sapply</w:t>
      </w:r>
      <w:r>
        <w:rPr>
          <w:rStyle w:val="NormalTok"/>
        </w:rPr>
        <w:t xml:space="preserve">(probs, \(p) </w:t>
      </w:r>
      <w:r>
        <w:rPr>
          <w:rStyle w:val="FunctionTok"/>
        </w:rPr>
        <w:t>rbinom</w:t>
      </w:r>
      <w:r>
        <w:rPr>
          <w:rStyle w:val="NormalTok"/>
        </w:rPr>
        <w:t>(</w:t>
      </w:r>
      <w:r>
        <w:rPr>
          <w:rStyle w:val="DecValTok"/>
        </w:rPr>
        <w:t>1</w:t>
      </w:r>
      <w:r>
        <w:rPr>
          <w:rStyle w:val="NormalTok"/>
        </w:rPr>
        <w:t>,</w:t>
      </w:r>
      <w:r>
        <w:rPr>
          <w:rStyle w:val="DecValTok"/>
        </w:rPr>
        <w:t>1</w:t>
      </w:r>
      <w:r>
        <w:rPr>
          <w:rStyle w:val="NormalTok"/>
        </w:rPr>
        <w:t>,p))</w:t>
      </w:r>
      <w:r>
        <w:br/>
      </w:r>
      <w:r>
        <w:br/>
      </w:r>
      <w:r>
        <w:rPr>
          <w:rStyle w:val="CommentTok"/>
        </w:rPr>
        <w:t># Manifest variables</w:t>
      </w:r>
      <w:r>
        <w:br/>
      </w:r>
      <w:r>
        <w:rPr>
          <w:rStyle w:val="NormalTok"/>
        </w:rPr>
        <w:t xml:space="preserve">Y1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Y2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01</w:t>
      </w:r>
      <w:r>
        <w:rPr>
          <w:rStyle w:val="NormalTok"/>
        </w:rPr>
        <w:t>,.</w:t>
      </w:r>
      <w:r>
        <w:rPr>
          <w:rStyle w:val="DecValTok"/>
        </w:rPr>
        <w:t>5</w:t>
      </w:r>
      <w:r>
        <w:rPr>
          <w:rStyle w:val="NormalTok"/>
        </w:rPr>
        <w:t>))</w:t>
      </w:r>
      <w:r>
        <w:br/>
      </w:r>
      <w:r>
        <w:rPr>
          <w:rStyle w:val="NormalTok"/>
        </w:rPr>
        <w:t xml:space="preserve">Y3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05</w:t>
      </w:r>
      <w:r>
        <w:rPr>
          <w:rStyle w:val="NormalTok"/>
        </w:rPr>
        <w:t>,.</w:t>
      </w:r>
      <w:r>
        <w:rPr>
          <w:rStyle w:val="DecValTok"/>
        </w:rPr>
        <w:t>8</w:t>
      </w:r>
      <w:r>
        <w:rPr>
          <w:rStyle w:val="NormalTok"/>
        </w:rPr>
        <w:t>))</w:t>
      </w:r>
      <w:r>
        <w:br/>
      </w:r>
      <w:r>
        <w:br/>
      </w:r>
      <w:r>
        <w:rPr>
          <w:rStyle w:val="CommentTok"/>
        </w:rPr>
        <w:t># Simulate class-aware missing data for Y3. If obs3==1, Y3 is observed</w:t>
      </w:r>
      <w:r>
        <w:br/>
      </w:r>
      <w:r>
        <w:rPr>
          <w:rStyle w:val="NormalTok"/>
        </w:rPr>
        <w:t xml:space="preserve">obs_rate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w:t>
      </w:r>
      <w:r>
        <w:rPr>
          <w:rStyle w:val="DecValTok"/>
        </w:rPr>
        <w:t>95</w:t>
      </w:r>
      <w:r>
        <w:rPr>
          <w:rStyle w:val="NormalTok"/>
        </w:rPr>
        <w:t>)</w:t>
      </w:r>
      <w:r>
        <w:br/>
      </w:r>
      <w:r>
        <w:rPr>
          <w:rStyle w:val="NormalTok"/>
        </w:rPr>
        <w:t xml:space="preserve">obs3     </w:t>
      </w:r>
      <w:r>
        <w:rPr>
          <w:rStyle w:val="OtherTok"/>
        </w:rPr>
        <w:t>=</w:t>
      </w:r>
      <w:r>
        <w:rPr>
          <w:rStyle w:val="NormalTok"/>
        </w:rPr>
        <w:t xml:space="preserve"> </w:t>
      </w:r>
      <w:r>
        <w:rPr>
          <w:rStyle w:val="FunctionTok"/>
        </w:rPr>
        <w:t>generate_Y</w:t>
      </w:r>
      <w:r>
        <w:rPr>
          <w:rStyle w:val="NormalTok"/>
        </w:rPr>
        <w:t>(C, obs_rate)</w:t>
      </w:r>
    </w:p>
    <w:p w14:paraId="657185B9" w14:textId="77777777" w:rsidR="00D37691" w:rsidRDefault="004E3872">
      <w:pPr>
        <w:pStyle w:val="FirstParagraph"/>
      </w:pPr>
      <w:r>
        <w:t>The likelihood function of the model shall be</w:t>
      </w:r>
    </w:p>
    <w:p w14:paraId="4F23E731" w14:textId="77777777" w:rsidR="00D37691" w:rsidRDefault="004E3872">
      <w:pPr>
        <w:pStyle w:val="BodyText"/>
      </w:pPr>
      <m:oMathPara>
        <m:oMathParaPr>
          <m:jc m:val="center"/>
        </m:oMathParaPr>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r>
                    <m:rPr>
                      <m:sty m:val="p"/>
                    </m:rPr>
                    <w:rPr>
                      <w:rFonts w:ascii="Cambria Math" w:hAnsi="Cambria Math"/>
                    </w:rPr>
                    <m:t>(</m:t>
                  </m:r>
                </m:e>
              </m:nary>
            </m:e>
          </m:nary>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oMath>
      </m:oMathPara>
    </w:p>
    <w:p w14:paraId="2F692C9A" w14:textId="77777777" w:rsidR="00D37691" w:rsidRDefault="004E3872">
      <w:pPr>
        <w:pStyle w:val="FirstParagraph"/>
      </w:pPr>
      <w:r>
        <w:t xml:space="preserve">Consider an individual </w:t>
      </w:r>
      <m:oMath>
        <m:r>
          <w:rPr>
            <w:rFonts w:ascii="Cambria Math" w:hAnsi="Cambria Math"/>
          </w:rPr>
          <m:t>n</m:t>
        </m:r>
      </m:oMath>
      <w:r>
        <w:t xml:space="preserve">: If </w:t>
      </w:r>
      <m:oMath>
        <m:r>
          <w:rPr>
            <w:rFonts w:ascii="Cambria Math" w:hAnsi="Cambria Math"/>
          </w:rPr>
          <m:t>obs3</m:t>
        </m:r>
        <m:r>
          <m:rPr>
            <m:sty m:val="p"/>
          </m:rPr>
          <w:rPr>
            <w:rFonts w:ascii="Cambria Math" w:hAnsi="Cambria Math"/>
          </w:rPr>
          <m:t>=</m:t>
        </m:r>
        <m:r>
          <w:rPr>
            <w:rFonts w:ascii="Cambria Math" w:hAnsi="Cambria Math"/>
          </w:rPr>
          <m:t>1</m:t>
        </m:r>
      </m:oMath>
      <w:r>
        <w:t>:</w:t>
      </w:r>
    </w:p>
    <w:p w14:paraId="70E0D5B3" w14:textId="77777777" w:rsidR="00D37691" w:rsidRDefault="00B23D4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3</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7C733859" w14:textId="77777777" w:rsidR="00D37691" w:rsidRDefault="004E3872">
      <w:pPr>
        <w:pStyle w:val="FirstParagraph"/>
      </w:pPr>
      <w:r>
        <w:t xml:space="preserve">(as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are conditionally independent on </w:t>
      </w:r>
      <m:oMath>
        <m:r>
          <w:rPr>
            <w:rFonts w:ascii="Cambria Math" w:hAnsi="Cambria Math"/>
          </w:rPr>
          <m:t>C</m:t>
        </m:r>
      </m:oMath>
      <w:r>
        <w:t>).</w:t>
      </w:r>
    </w:p>
    <w:p w14:paraId="6B45A624" w14:textId="77777777" w:rsidR="00D37691" w:rsidRDefault="004E3872">
      <w:pPr>
        <w:pStyle w:val="BodyText"/>
      </w:pPr>
      <w:r>
        <w:t xml:space="preserve">Similarly, for those whose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oMath>
      <w:r>
        <w:t>:</w:t>
      </w:r>
    </w:p>
    <w:p w14:paraId="6A039E00" w14:textId="77777777" w:rsidR="00D37691" w:rsidRDefault="00B23D4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n</m:t>
                        </m:r>
                      </m:e>
                    </m:d>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27D147A2" w14:textId="77777777" w:rsidR="00D37691" w:rsidRDefault="004E3872">
      <w:pPr>
        <w:pStyle w:val="FirstParagraph"/>
      </w:pPr>
      <w:r>
        <w:t xml:space="preserve">We considered five sets of prior distribution for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and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corresponding for the level of prior knowledge. The formulation of priors follow the syntax in @ref(eq:priors-response).</w:t>
      </w:r>
    </w:p>
    <w:p w14:paraId="22B5DF54" w14:textId="77777777" w:rsidR="00D37691" w:rsidRDefault="004E3872">
      <w:pPr>
        <w:pStyle w:val="Compact"/>
        <w:numPr>
          <w:ilvl w:val="0"/>
          <w:numId w:val="31"/>
        </w:numPr>
      </w:pPr>
      <w:r>
        <w:t>Weak prior:</w:t>
      </w:r>
    </w:p>
    <w:p w14:paraId="36456C50" w14:textId="77777777" w:rsidR="00D37691" w:rsidRDefault="00B23D44">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205907E4" w14:textId="77777777" w:rsidR="00D37691" w:rsidRDefault="004E3872">
      <w:pPr>
        <w:pStyle w:val="Compact"/>
        <w:numPr>
          <w:ilvl w:val="0"/>
          <w:numId w:val="32"/>
        </w:numPr>
      </w:pPr>
      <w:r>
        <w:t>Good but conservative knowledge for observation rate, weak prior for manifest variables:</w:t>
      </w:r>
    </w:p>
    <w:p w14:paraId="12906C9B" w14:textId="77777777" w:rsidR="00D37691" w:rsidRDefault="00B23D44">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49A32151" w14:textId="77777777" w:rsidR="00D37691" w:rsidRDefault="004E3872">
      <w:pPr>
        <w:numPr>
          <w:ilvl w:val="0"/>
          <w:numId w:val="33"/>
        </w:numPr>
      </w:pPr>
      <w:r>
        <w:t>Good but conservative knowledge for observation rate and manifest variables:</w:t>
      </w:r>
      <w:r>
        <w:br/>
      </w:r>
    </w:p>
    <w:p w14:paraId="1242044F" w14:textId="77777777" w:rsidR="00D37691" w:rsidRDefault="00B23D4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09AC030D" w14:textId="77777777" w:rsidR="00D37691" w:rsidRDefault="004E3872">
      <w:pPr>
        <w:numPr>
          <w:ilvl w:val="0"/>
          <w:numId w:val="33"/>
        </w:numPr>
      </w:pPr>
      <w:r>
        <w:t>Very strong knowledge for observation rate, weak prior for manifest variables:</w:t>
      </w:r>
      <w:r>
        <w:br/>
      </w:r>
    </w:p>
    <w:p w14:paraId="26FDAD9D" w14:textId="77777777" w:rsidR="00D37691" w:rsidRDefault="00B23D4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6CFA3A19" w14:textId="77777777" w:rsidR="00D37691" w:rsidRDefault="004E3872">
      <w:pPr>
        <w:numPr>
          <w:ilvl w:val="0"/>
          <w:numId w:val="33"/>
        </w:numPr>
      </w:pPr>
      <w:r>
        <w:t>Very strong knowledge for observation rate and manifest variables:</w:t>
      </w:r>
      <w:r>
        <w:br/>
      </w:r>
    </w:p>
    <w:p w14:paraId="5693B7A8" w14:textId="77777777" w:rsidR="00D37691" w:rsidRDefault="00B23D4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.2</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7BF99B7E" w14:textId="77777777" w:rsidR="00D37691" w:rsidRDefault="004E3872">
      <w:pPr>
        <w:pStyle w:val="FirstParagraph"/>
      </w:pPr>
      <w:r>
        <w:t>All models were fitted under the probabilistic language  version 2.26 (Stan Development Team 2021b) via  inferface (Stan Development Team 2021a).</w:t>
      </w:r>
    </w:p>
    <w:p w14:paraId="31CF2D75" w14:textId="77777777" w:rsidR="00D37691" w:rsidRDefault="004E3872">
      <w:pPr>
        <w:pStyle w:val="BodyText"/>
      </w:pPr>
      <w:r>
        <w:rPr>
          <w:b/>
          <w:bCs/>
        </w:rPr>
        <w:t>Fit results: Hmmm, I remember there is a package showing estimations for one parameter from different models side-by-side in one ggplot. Do you remember?</w:t>
      </w:r>
      <w:bookmarkEnd w:id="83"/>
    </w:p>
    <w:sectPr w:rsidR="00D37691">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Donovan" w:date="2021-10-07T14:42:00Z" w:initials="JD">
    <w:p w14:paraId="13F16848" w14:textId="77777777" w:rsidR="004A420D" w:rsidRDefault="004A420D">
      <w:pPr>
        <w:pStyle w:val="CommentText"/>
      </w:pPr>
      <w:r>
        <w:rPr>
          <w:rStyle w:val="CommentReference"/>
        </w:rPr>
        <w:annotationRef/>
      </w:r>
      <w:r>
        <w:t>I did have a think about the data when I was reading this – so thought I’d put the comment at the top here.</w:t>
      </w:r>
    </w:p>
    <w:p w14:paraId="5D9BFA89" w14:textId="77777777" w:rsidR="004A420D" w:rsidRDefault="004A420D">
      <w:pPr>
        <w:pStyle w:val="CommentText"/>
      </w:pPr>
      <w:r>
        <w:t xml:space="preserve">When you analysed the data, did you use my data sheet (from the Ultra study), plus additional TBM data from the 19EI records? Rather than take everything from the 19EI export? My Ultra data was a 19EI export that was updated based on TB group diagnostic records (on the TB shared drive) – I believe it is therefore the most accurate version. I think you have this? But any TBM included here that were not in my Ultra study – </w:t>
      </w:r>
      <w:r w:rsidR="00796313">
        <w:t>presumably you have written code for these, to sort into def/prob/poss etc.?</w:t>
      </w:r>
      <w:r>
        <w:t xml:space="preserve"> </w:t>
      </w:r>
    </w:p>
    <w:p w14:paraId="3773D458" w14:textId="40A2EB1B" w:rsidR="00796313" w:rsidRDefault="00796313">
      <w:pPr>
        <w:pStyle w:val="CommentText"/>
      </w:pPr>
      <w:r>
        <w:t>This overlaps with another of my questions below – exactly which patients have been included in this LCA?</w:t>
      </w:r>
    </w:p>
  </w:comment>
  <w:comment w:id="1" w:author="Dong, Trinh" w:date="2021-10-18T15:56:00Z" w:initials="DT">
    <w:p w14:paraId="06CCF98D" w14:textId="77777777" w:rsidR="00AB5B6B" w:rsidRDefault="0032146B">
      <w:r>
        <w:rPr>
          <w:rStyle w:val="CommentReference"/>
        </w:rPr>
        <w:annotationRef/>
      </w:r>
      <w:r w:rsidR="00AB5B6B">
        <w:rPr>
          <w:sz w:val="20"/>
          <w:szCs w:val="20"/>
        </w:rPr>
        <w:t>Literally *everyone* in the 19EI study, which is everyone who was suspected of a neurological infection.</w:t>
      </w:r>
      <w:r w:rsidR="00AB5B6B">
        <w:rPr>
          <w:sz w:val="20"/>
          <w:szCs w:val="20"/>
        </w:rPr>
        <w:cr/>
        <w:t>TBM-related lab information was re-extracted from TB group lab database by Ms.Thu, updated, and corrected case-by-case. If you anticipate any problem raising from here, please let me know.</w:t>
      </w:r>
      <w:r w:rsidR="00AB5B6B">
        <w:rPr>
          <w:sz w:val="20"/>
          <w:szCs w:val="20"/>
        </w:rPr>
        <w:cr/>
      </w:r>
      <w:r w:rsidR="00AB5B6B">
        <w:rPr>
          <w:sz w:val="20"/>
          <w:szCs w:val="20"/>
        </w:rPr>
        <w:cr/>
        <w:t xml:space="preserve">I intend to use the data as “raw” as possible. I know that the data input of 19EI has a lot of rooms for improvement, so I tried my best to “fix” all discrepancies as much as possible, as far as doing a manual case-by-case editing. If your data sheet was updated, do you roughly remember what was updated, apart from csf volume? </w:t>
      </w:r>
    </w:p>
    <w:p w14:paraId="008E45BB" w14:textId="77777777" w:rsidR="00AB5B6B" w:rsidRDefault="00AB5B6B"/>
    <w:p w14:paraId="0FBBF529" w14:textId="6D15D08D" w:rsidR="0032146B" w:rsidRDefault="00AB5B6B" w:rsidP="00AB5B6B">
      <w:pPr>
        <w:pStyle w:val="CommentText"/>
      </w:pPr>
      <w:r>
        <w:t>Yes, the TBM definition classification indeed needs some coding.</w:t>
      </w:r>
    </w:p>
  </w:comment>
  <w:comment w:id="8" w:author="Joseph  Donovan" w:date="2021-09-20T21:15:00Z" w:initials="JD">
    <w:p w14:paraId="1FD21C19" w14:textId="77777777" w:rsidR="00F54AE5" w:rsidRDefault="00F54AE5">
      <w:pPr>
        <w:pStyle w:val="CommentText"/>
      </w:pPr>
      <w:r>
        <w:rPr>
          <w:rStyle w:val="CommentReference"/>
        </w:rPr>
        <w:annotationRef/>
      </w:r>
      <w:r>
        <w:t xml:space="preserve">Where is this from Trinh? If these data are from Nhu 2013, I think you have sens and spec the wrong was around. </w:t>
      </w:r>
    </w:p>
    <w:p w14:paraId="25573F99" w14:textId="6A48A789" w:rsidR="00F54AE5" w:rsidRDefault="00F54AE5">
      <w:pPr>
        <w:pStyle w:val="CommentText"/>
      </w:pPr>
      <w:r>
        <w:t>Even when this is corrected, what do you wish to show here? The Nhu et al sensitivities are from Vietnam, and sensitivities can be different in other centres. Certainly ZN smear, for which no one else can replicate our high sensitivities. So are you wanting to show ‘prior knowledge of sensitivities in Vietnam, or from OUCRU’? If yes, then we could give a sensitivity range from the Vietnam diagnostic studies over the past 20 years or so (there are about 3-4 I think).</w:t>
      </w:r>
    </w:p>
  </w:comment>
  <w:comment w:id="9" w:author="Dong, Trinh" w:date="2021-10-05T16:58:00Z" w:initials="DT">
    <w:p w14:paraId="500E754A" w14:textId="4198C6B7" w:rsidR="009651E4" w:rsidRDefault="009651E4">
      <w:pPr>
        <w:pStyle w:val="CommentText"/>
      </w:pPr>
      <w:r>
        <w:rPr>
          <w:rStyle w:val="CommentReference"/>
        </w:rPr>
        <w:annotationRef/>
      </w:r>
      <w:r w:rsidR="00571B74">
        <w:t xml:space="preserve">The numbers are from this paper: </w:t>
      </w:r>
      <w:r w:rsidR="00571B74" w:rsidRPr="00571B74">
        <w:rPr>
          <w:rFonts w:ascii="Calibri" w:hAnsi="Calibri" w:cs="Calibri"/>
        </w:rPr>
        <w:t>﻿</w:t>
      </w:r>
      <w:hyperlink r:id="rId1" w:history="1">
        <w:r w:rsidR="00571B74" w:rsidRPr="002B5A47">
          <w:rPr>
            <w:rStyle w:val="Hyperlink"/>
          </w:rPr>
          <w:t>https://pubmed.ncbi.nlm.nih.gov/24197880/</w:t>
        </w:r>
      </w:hyperlink>
      <w:r w:rsidR="00571B74">
        <w:t xml:space="preserve"> </w:t>
      </w:r>
      <w:r w:rsidR="00571B74">
        <w:br/>
        <w:t xml:space="preserve">Yes, I intended to compare apples to apples there, because we are also using data from Vietnam. I am happy to include past papers but not sure if super old papers would be helpful (either way please can you list some?), since SOPs could change and performance could be improved over time. </w:t>
      </w:r>
      <w:r w:rsidR="00571B74">
        <w:br/>
        <w:t xml:space="preserve">Recently I read this one: </w:t>
      </w:r>
      <w:r w:rsidR="00571B74" w:rsidRPr="00571B74">
        <w:rPr>
          <w:rFonts w:ascii="Calibri" w:hAnsi="Calibri" w:cs="Calibri"/>
        </w:rPr>
        <w:t>﻿</w:t>
      </w:r>
      <w:hyperlink r:id="rId2" w:history="1">
        <w:r w:rsidR="00571B74" w:rsidRPr="002B5A47">
          <w:rPr>
            <w:rStyle w:val="Hyperlink"/>
          </w:rPr>
          <w:t>https://www.ncbi.nlm.nih.gov/pmc/articles/PMC6946622/</w:t>
        </w:r>
      </w:hyperlink>
      <w:r w:rsidR="00571B74">
        <w:t xml:space="preserve"> as shows some variable but still agree with Nhu’s study. </w:t>
      </w:r>
    </w:p>
  </w:comment>
  <w:comment w:id="10" w:author="Joseph  Donovan" w:date="2021-10-07T14:07:00Z" w:initials="JD">
    <w:p w14:paraId="737433F4" w14:textId="7314AA7B" w:rsidR="00DC1F60" w:rsidRDefault="00DC1F60">
      <w:pPr>
        <w:pStyle w:val="CommentText"/>
      </w:pPr>
      <w:r>
        <w:rPr>
          <w:rStyle w:val="CommentReference"/>
        </w:rPr>
        <w:annotationRef/>
      </w:r>
      <w:r>
        <w:t>OK, I understand. If the requirement is to compare with ZN, Xpert and MGIT sensitivities in Vietnam (or our unit to be more precise) then this must be stated</w:t>
      </w:r>
      <w:r w:rsidR="00026AA8">
        <w:t>.</w:t>
      </w:r>
      <w:r>
        <w:t xml:space="preserve"> </w:t>
      </w:r>
    </w:p>
    <w:p w14:paraId="542F6E1D" w14:textId="77777777" w:rsidR="00DC1F60" w:rsidRDefault="00DC1F60">
      <w:pPr>
        <w:pStyle w:val="CommentText"/>
      </w:pPr>
    </w:p>
    <w:p w14:paraId="1175B3FA" w14:textId="33060265" w:rsidR="00DC1F60" w:rsidRDefault="00DC1F60">
      <w:pPr>
        <w:pStyle w:val="CommentText"/>
      </w:pPr>
      <w:r>
        <w:t xml:space="preserve">There are a few papers that give our ZN sensitivity. Nhu et al had the best value. This, plus </w:t>
      </w:r>
      <w:r w:rsidRPr="00DC1F60">
        <w:t>PMID: 30217659</w:t>
      </w:r>
      <w:r>
        <w:t xml:space="preserve"> and the Lancet ID Ultra study are OUCRU’s main </w:t>
      </w:r>
      <w:r w:rsidR="00026AA8">
        <w:t>diagnostics</w:t>
      </w:r>
      <w:r>
        <w:t xml:space="preserve"> papers over the last 10 years. </w:t>
      </w:r>
      <w:r w:rsidR="00026AA8">
        <w:t xml:space="preserve">Plus </w:t>
      </w:r>
      <w:r w:rsidR="00026AA8" w:rsidRPr="00026AA8">
        <w:t>PMID: 14715783</w:t>
      </w:r>
      <w:r w:rsidR="00026AA8">
        <w:t xml:space="preserve"> from 2004. This 2004 one was written pre- uniform case definition (so the reference standard is harder to interpret – see below), but is one of Guy’s most cited papers.</w:t>
      </w:r>
    </w:p>
    <w:p w14:paraId="18E6E236" w14:textId="77777777" w:rsidR="00026AA8" w:rsidRDefault="00026AA8">
      <w:pPr>
        <w:pStyle w:val="CommentText"/>
      </w:pPr>
    </w:p>
    <w:p w14:paraId="29E7041D" w14:textId="4A79CF1E" w:rsidR="00026AA8" w:rsidRDefault="00026AA8">
      <w:pPr>
        <w:pStyle w:val="CommentText"/>
      </w:pPr>
      <w:r>
        <w:t>Completing this table should be straightforward, but I need to know exactly what you wish to say here. Firstly, we can say ‘the sens/spec of these tests in studies done at OUCRU VN is…’. Then we need to say which reference standard we are comparing against. In the Nhu study you have quoted the sens/spec values against a reference standard of def/prob/poss TBM. Not all sites use this (in fact most do not – they use def/prob TBM). In the Ultra study we showed values of sens/spec against def/prob/poss, and against def/prob, and against culture etc. Lots of values. So we must be clear exactly what we are saying here.</w:t>
      </w:r>
    </w:p>
    <w:p w14:paraId="6806620A" w14:textId="57EBF9EA" w:rsidR="00026AA8" w:rsidRDefault="00026AA8">
      <w:pPr>
        <w:pStyle w:val="CommentText"/>
      </w:pPr>
    </w:p>
    <w:p w14:paraId="12DF6F83" w14:textId="5AC42148" w:rsidR="00026AA8" w:rsidRDefault="00026AA8">
      <w:pPr>
        <w:pStyle w:val="CommentText"/>
      </w:pPr>
      <w:r>
        <w:t>If you tell me which values you would like to show, then I can put the table together easily. Alternatively tell me what the message you want to convey is here. Do you just wish to give an overview of the tests? Or is there a statistical methodological reason why certain values must be shown here?</w:t>
      </w:r>
    </w:p>
    <w:p w14:paraId="0C8A8A7F" w14:textId="6C80F294" w:rsidR="00026AA8" w:rsidRDefault="00026AA8">
      <w:pPr>
        <w:pStyle w:val="CommentText"/>
      </w:pPr>
    </w:p>
  </w:comment>
  <w:comment w:id="11" w:author="Dong, Trinh" w:date="2021-10-18T16:11:00Z" w:initials="DT">
    <w:p w14:paraId="4D2FB103" w14:textId="0B5582DD" w:rsidR="004657EB" w:rsidRDefault="004657EB" w:rsidP="00681903">
      <w:pPr>
        <w:pStyle w:val="CommentText"/>
      </w:pPr>
      <w:r>
        <w:rPr>
          <w:rStyle w:val="CommentReference"/>
        </w:rPr>
        <w:annotationRef/>
      </w:r>
      <w:r w:rsidR="00681903">
        <w:t>Thanks Joe. I want to show past estimations of sensitivities and speciticites so that I can use as the priors for my Bayesian model.</w:t>
      </w:r>
      <w:r w:rsidR="00681903">
        <w:cr/>
      </w:r>
      <w:r w:rsidR="00681903">
        <w:cr/>
        <w:t>Talking about Bayesian model, usually it works like this:</w:t>
      </w:r>
      <w:r w:rsidR="00681903">
        <w:cr/>
      </w:r>
      <w:r w:rsidR="00681903">
        <w:cr/>
        <w:t>Prior knowledge  + Data -&gt; Posterior knowledge</w:t>
      </w:r>
      <w:r w:rsidR="00681903">
        <w:cr/>
      </w:r>
      <w:r w:rsidR="00681903">
        <w:cr/>
        <w:t>The “prior knowledge” is coming from all past studies in a form of some distribution (imagine it as an estimation and confidence interval). That’s where this table comes into play, it supports my decision of the prior distribution (which you can see in section 2.3.4</w:t>
      </w:r>
    </w:p>
  </w:comment>
  <w:comment w:id="19" w:author="Joseph  Donovan" w:date="2021-09-20T21:26:00Z" w:initials="JD">
    <w:p w14:paraId="28600524" w14:textId="77777777" w:rsidR="00595C24" w:rsidRDefault="00595C24">
      <w:pPr>
        <w:pStyle w:val="CommentText"/>
      </w:pPr>
      <w:r>
        <w:rPr>
          <w:rStyle w:val="CommentReference"/>
        </w:rPr>
        <w:annotationRef/>
      </w:r>
      <w:r>
        <w:t>So you included 19EI patients with TBM enrolled after the XpertUltra study stopped recruiting (Feb 2019)? Which is fine of course – they still go into 19EI.</w:t>
      </w:r>
    </w:p>
    <w:p w14:paraId="7495C485" w14:textId="77777777" w:rsidR="00595C24" w:rsidRDefault="00595C24">
      <w:pPr>
        <w:pStyle w:val="CommentText"/>
      </w:pPr>
    </w:p>
    <w:p w14:paraId="311C1B1A" w14:textId="7D18CB9F" w:rsidR="00595C24" w:rsidRDefault="00595C24">
      <w:pPr>
        <w:pStyle w:val="CommentText"/>
      </w:pPr>
      <w:r>
        <w:t>Do you have exact enrollment dates (first and last) based on patients included in this LCA – journals sometimes want these.</w:t>
      </w:r>
    </w:p>
  </w:comment>
  <w:comment w:id="20" w:author="Dong, Trinh" w:date="2021-10-05T17:08:00Z" w:initials="DT">
    <w:p w14:paraId="3B4882A1" w14:textId="3DB82069" w:rsidR="00571B74" w:rsidRDefault="00571B74">
      <w:pPr>
        <w:pStyle w:val="CommentText"/>
      </w:pPr>
      <w:r>
        <w:rPr>
          <w:rStyle w:val="CommentReference"/>
        </w:rPr>
        <w:annotationRef/>
      </w:r>
      <w:r>
        <w:t>I can crawl from the data if it is enquired, perhaps it is safe (not identifiable) with just the dates?</w:t>
      </w:r>
    </w:p>
  </w:comment>
  <w:comment w:id="21" w:author="Joseph  Donovan" w:date="2021-10-07T14:26:00Z" w:initials="JD">
    <w:p w14:paraId="08C86DB3" w14:textId="5B57FDF7" w:rsidR="00911D5C" w:rsidRDefault="00911D5C">
      <w:pPr>
        <w:pStyle w:val="CommentText"/>
      </w:pPr>
      <w:r>
        <w:rPr>
          <w:rStyle w:val="CommentReference"/>
        </w:rPr>
        <w:annotationRef/>
      </w:r>
      <w:r>
        <w:t>I think useful to find the dates. We usually state first and last enrolment dates (with an enrolment window) in journals, as we did with the Lancet ID Ultra paper. This is not usually considered a factor that makes the patients identifiable. Of course if you identified more details of the specific patient that was enrolled on the first day then maybe – but we do not say which patient enrolled on day 1.</w:t>
      </w:r>
    </w:p>
  </w:comment>
  <w:comment w:id="22" w:author="Dong, Trinh" w:date="2021-10-18T16:14:00Z" w:initials="DT">
    <w:p w14:paraId="074DB91D" w14:textId="66BAA576" w:rsidR="00012DEB" w:rsidRDefault="00012DEB" w:rsidP="00012DEB">
      <w:pPr>
        <w:pStyle w:val="CommentText"/>
      </w:pPr>
      <w:r>
        <w:rPr>
          <w:rStyle w:val="CommentReference"/>
        </w:rPr>
        <w:annotationRef/>
      </w:r>
      <w:r>
        <w:t>I agree. I have that data. Will include that in an update</w:t>
      </w:r>
    </w:p>
  </w:comment>
  <w:comment w:id="23" w:author="Joseph  Donovan" w:date="2021-09-20T21:40:00Z" w:initials="JD">
    <w:p w14:paraId="42BFA369" w14:textId="2D3ED207" w:rsidR="00063D92" w:rsidRDefault="00063D92">
      <w:pPr>
        <w:pStyle w:val="CommentText"/>
      </w:pPr>
      <w:r>
        <w:rPr>
          <w:rStyle w:val="CommentReference"/>
        </w:rPr>
        <w:annotationRef/>
      </w:r>
      <w:r>
        <w:t>Here you should say how you selected patients from the group enrolled between the dates you give. Did you use al 19EI patients enrolled between these dates, or did you select out all the TBM cases, and some controls?</w:t>
      </w:r>
    </w:p>
  </w:comment>
  <w:comment w:id="24" w:author="Dong, Trinh" w:date="2021-10-18T16:21:00Z" w:initials="DT">
    <w:p w14:paraId="0184D0EB" w14:textId="51B34262" w:rsidR="00D34A63" w:rsidRDefault="00D34A63" w:rsidP="00D34A63">
      <w:pPr>
        <w:pStyle w:val="CommentText"/>
      </w:pPr>
      <w:r>
        <w:rPr>
          <w:rStyle w:val="CommentReference"/>
        </w:rPr>
        <w:annotationRef/>
      </w:r>
      <w:r>
        <w:t>Agree that I should explicitly say that here, even if I included all. I did not exclude any one. Do you think of anyone we should exclude. Maybe patients who have contaminated MGIT should be excluded?</w:t>
      </w:r>
    </w:p>
  </w:comment>
  <w:comment w:id="26" w:author="Joseph  Donovan" w:date="2021-09-21T14:49:00Z" w:initials="JD">
    <w:p w14:paraId="68E30044" w14:textId="77777777" w:rsidR="007325B9" w:rsidRDefault="007325B9">
      <w:pPr>
        <w:pStyle w:val="CommentText"/>
      </w:pPr>
      <w:r>
        <w:rPr>
          <w:rStyle w:val="CommentReference"/>
        </w:rPr>
        <w:annotationRef/>
      </w:r>
      <w:r>
        <w:t xml:space="preserve">Is the label of ‘suspected TBM’ one you use in your analysis? We do not use this. </w:t>
      </w:r>
    </w:p>
    <w:p w14:paraId="476514D5" w14:textId="6A52B3A6" w:rsidR="007325B9" w:rsidRDefault="007325B9">
      <w:pPr>
        <w:pStyle w:val="CommentText"/>
      </w:pPr>
      <w:r>
        <w:t xml:space="preserve">If this is not your terminology, we should just say that cases were assigned diagnostic categories based on the uniform case definition for TBM (Marais 2010) </w:t>
      </w:r>
    </w:p>
  </w:comment>
  <w:comment w:id="27" w:author="Dong, Trinh" w:date="2021-10-05T17:20:00Z" w:initials="DT">
    <w:p w14:paraId="0636F220" w14:textId="1FE2274A" w:rsidR="000B40F3" w:rsidRDefault="000B40F3">
      <w:pPr>
        <w:pStyle w:val="CommentText"/>
      </w:pPr>
      <w:r>
        <w:rPr>
          <w:rStyle w:val="CommentReference"/>
        </w:rPr>
        <w:annotationRef/>
      </w:r>
      <w:r>
        <w:t>These terms’ are 19EI’s</w:t>
      </w:r>
      <w:r w:rsidR="00E24882">
        <w:t xml:space="preserve"> taken from the data dictionary</w:t>
      </w:r>
      <w:r>
        <w:t>. During the treatment period and at time of discharge/death, patients were allocated in one amongst these three. So I would assume “suspected TBM” =</w:t>
      </w:r>
      <w:r w:rsidR="00E24882">
        <w:t xml:space="preserve"> clinically diagnosed TBM = </w:t>
      </w:r>
      <w:r>
        <w:t xml:space="preserve"> {probable, possible} and “not TBM”={confirmed not TBM, recovered with a different regimen</w:t>
      </w:r>
      <w:r w:rsidR="00E24882">
        <w:t>}</w:t>
      </w:r>
      <w:r>
        <w:t>.</w:t>
      </w:r>
      <w:r w:rsidR="00E24882">
        <w:t xml:space="preserve"> The “not TBM” was in fact not explicitly said in the data dictionary (as they are assigned to another group).</w:t>
      </w:r>
    </w:p>
  </w:comment>
  <w:comment w:id="28" w:author="Joseph  Donovan" w:date="2021-10-07T14:40:00Z" w:initials="JD">
    <w:p w14:paraId="25A22610" w14:textId="5C800CB1" w:rsidR="004A420D" w:rsidRDefault="004A420D">
      <w:pPr>
        <w:pStyle w:val="CommentText"/>
      </w:pPr>
      <w:r>
        <w:rPr>
          <w:rStyle w:val="CommentReference"/>
        </w:rPr>
        <w:annotationRef/>
      </w:r>
      <w:r>
        <w:t>Ok this makes sense. I remember we conducted the interim analysis for the Ultra study a similar way. I hadn’t written the code to separate prob and poss TBM at the time – so grouped them together as ‘suspected’/</w:t>
      </w:r>
    </w:p>
  </w:comment>
  <w:comment w:id="29" w:author="Dong, Trinh" w:date="2021-10-18T16:23:00Z" w:initials="DT">
    <w:p w14:paraId="21CEE827" w14:textId="0FBC1345" w:rsidR="00681903" w:rsidRDefault="00681903" w:rsidP="00681903">
      <w:pPr>
        <w:pStyle w:val="CommentText"/>
      </w:pPr>
      <w:r>
        <w:rPr>
          <w:rStyle w:val="CommentReference"/>
        </w:rPr>
        <w:annotationRef/>
      </w:r>
      <w:r>
        <w:t xml:space="preserve">I think so. basically suspected = non-microbiologically confirmed.  </w:t>
      </w:r>
    </w:p>
  </w:comment>
  <w:comment w:id="34" w:author="Joseph  Donovan" w:date="2021-09-21T14:58:00Z" w:initials="JD">
    <w:p w14:paraId="0B22261E" w14:textId="77777777" w:rsidR="00E24882" w:rsidRDefault="00E24882" w:rsidP="00E24882">
      <w:pPr>
        <w:pStyle w:val="CommentText"/>
      </w:pPr>
      <w:r>
        <w:rPr>
          <w:rStyle w:val="CommentReference"/>
        </w:rPr>
        <w:annotationRef/>
      </w:r>
      <w:r>
        <w:t>Should this be with statistical methods instead?</w:t>
      </w:r>
    </w:p>
  </w:comment>
  <w:comment w:id="35" w:author="Dong, Trinh" w:date="2021-10-06T11:13:00Z" w:initials="DT">
    <w:p w14:paraId="55B81093" w14:textId="6C73CF55" w:rsidR="00E24882" w:rsidRDefault="00E24882">
      <w:pPr>
        <w:pStyle w:val="CommentText"/>
      </w:pPr>
      <w:r>
        <w:rPr>
          <w:rStyle w:val="CommentReference"/>
        </w:rPr>
        <w:annotationRef/>
      </w:r>
      <w:r>
        <w:t>Does moving in down here make sense?</w:t>
      </w:r>
    </w:p>
  </w:comment>
  <w:comment w:id="36" w:author="Joseph  Donovan" w:date="2021-10-07T14:52:00Z" w:initials="JD">
    <w:p w14:paraId="1D08CAF1" w14:textId="054B6818" w:rsidR="00796313" w:rsidRDefault="00796313">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3D458" w15:done="0"/>
  <w15:commentEx w15:paraId="0FBBF529" w15:paraIdParent="3773D458" w15:done="0"/>
  <w15:commentEx w15:paraId="25573F99" w15:done="0"/>
  <w15:commentEx w15:paraId="500E754A" w15:paraIdParent="25573F99" w15:done="0"/>
  <w15:commentEx w15:paraId="0C8A8A7F" w15:paraIdParent="25573F99" w15:done="0"/>
  <w15:commentEx w15:paraId="4D2FB103" w15:paraIdParent="25573F99" w15:done="0"/>
  <w15:commentEx w15:paraId="311C1B1A" w15:done="0"/>
  <w15:commentEx w15:paraId="3B4882A1" w15:paraIdParent="311C1B1A" w15:done="0"/>
  <w15:commentEx w15:paraId="08C86DB3" w15:paraIdParent="311C1B1A" w15:done="0"/>
  <w15:commentEx w15:paraId="074DB91D" w15:paraIdParent="311C1B1A" w15:done="0"/>
  <w15:commentEx w15:paraId="42BFA369" w15:done="0"/>
  <w15:commentEx w15:paraId="0184D0EB" w15:paraIdParent="42BFA369" w15:done="0"/>
  <w15:commentEx w15:paraId="476514D5" w15:done="0"/>
  <w15:commentEx w15:paraId="0636F220" w15:paraIdParent="476514D5" w15:done="0"/>
  <w15:commentEx w15:paraId="25A22610" w15:paraIdParent="476514D5" w15:done="0"/>
  <w15:commentEx w15:paraId="21CEE827" w15:paraIdParent="476514D5" w15:done="0"/>
  <w15:commentEx w15:paraId="0B22261E" w15:done="0"/>
  <w15:commentEx w15:paraId="55B81093" w15:paraIdParent="0B22261E" w15:done="0"/>
  <w15:commentEx w15:paraId="1D08CAF1" w15:paraIdParent="0B222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3179" w16cex:dateUtc="2021-10-07T07:42:00Z"/>
  <w16cex:commentExtensible w16cex:durableId="251817C9" w16cex:dateUtc="2021-10-18T08:56:00Z"/>
  <w16cex:commentExtensible w16cex:durableId="24F32417" w16cex:dateUtc="2021-09-20T14:15:00Z"/>
  <w16cex:commentExtensible w16cex:durableId="250702C1" w16cex:dateUtc="2021-10-05T09:58:00Z"/>
  <w16cex:commentExtensible w16cex:durableId="2509294A" w16cex:dateUtc="2021-10-07T07:07:00Z"/>
  <w16cex:commentExtensible w16cex:durableId="25181B2C" w16cex:dateUtc="2021-10-18T09:11:00Z"/>
  <w16cex:commentExtensible w16cex:durableId="24F3268B" w16cex:dateUtc="2021-09-20T14:26:00Z"/>
  <w16cex:commentExtensible w16cex:durableId="2507052B" w16cex:dateUtc="2021-10-05T10:08:00Z"/>
  <w16cex:commentExtensible w16cex:durableId="25092DB5" w16cex:dateUtc="2021-10-07T07:26:00Z"/>
  <w16cex:commentExtensible w16cex:durableId="25181BFE" w16cex:dateUtc="2021-10-18T09:14:00Z"/>
  <w16cex:commentExtensible w16cex:durableId="24F329D4" w16cex:dateUtc="2021-09-20T14:40:00Z"/>
  <w16cex:commentExtensible w16cex:durableId="25181D6D" w16cex:dateUtc="2021-10-18T09:21:00Z"/>
  <w16cex:commentExtensible w16cex:durableId="24F41B0B" w16cex:dateUtc="2021-09-21T07:49:00Z"/>
  <w16cex:commentExtensible w16cex:durableId="250707D4" w16cex:dateUtc="2021-10-05T10:20:00Z"/>
  <w16cex:commentExtensible w16cex:durableId="2509310B" w16cex:dateUtc="2021-10-07T07:40:00Z"/>
  <w16cex:commentExtensible w16cex:durableId="25181E15" w16cex:dateUtc="2021-10-18T09:23:00Z"/>
  <w16cex:commentExtensible w16cex:durableId="2508035B" w16cex:dateUtc="2021-09-21T07:58:00Z"/>
  <w16cex:commentExtensible w16cex:durableId="25080361" w16cex:dateUtc="2021-10-06T04:13:00Z"/>
  <w16cex:commentExtensible w16cex:durableId="250933BA" w16cex:dateUtc="2021-10-07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3D458" w16cid:durableId="25093179"/>
  <w16cid:commentId w16cid:paraId="0FBBF529" w16cid:durableId="251817C9"/>
  <w16cid:commentId w16cid:paraId="25573F99" w16cid:durableId="24F32417"/>
  <w16cid:commentId w16cid:paraId="500E754A" w16cid:durableId="250702C1"/>
  <w16cid:commentId w16cid:paraId="0C8A8A7F" w16cid:durableId="2509294A"/>
  <w16cid:commentId w16cid:paraId="4D2FB103" w16cid:durableId="25181B2C"/>
  <w16cid:commentId w16cid:paraId="311C1B1A" w16cid:durableId="24F3268B"/>
  <w16cid:commentId w16cid:paraId="3B4882A1" w16cid:durableId="2507052B"/>
  <w16cid:commentId w16cid:paraId="08C86DB3" w16cid:durableId="25092DB5"/>
  <w16cid:commentId w16cid:paraId="074DB91D" w16cid:durableId="25181BFE"/>
  <w16cid:commentId w16cid:paraId="42BFA369" w16cid:durableId="24F329D4"/>
  <w16cid:commentId w16cid:paraId="0184D0EB" w16cid:durableId="25181D6D"/>
  <w16cid:commentId w16cid:paraId="476514D5" w16cid:durableId="24F41B0B"/>
  <w16cid:commentId w16cid:paraId="0636F220" w16cid:durableId="250707D4"/>
  <w16cid:commentId w16cid:paraId="25A22610" w16cid:durableId="2509310B"/>
  <w16cid:commentId w16cid:paraId="21CEE827" w16cid:durableId="25181E15"/>
  <w16cid:commentId w16cid:paraId="0B22261E" w16cid:durableId="2508035B"/>
  <w16cid:commentId w16cid:paraId="55B81093" w16cid:durableId="25080361"/>
  <w16cid:commentId w16cid:paraId="1D08CAF1" w16cid:durableId="250933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08F6C" w14:textId="77777777" w:rsidR="00B23D44" w:rsidRDefault="00B23D44">
      <w:pPr>
        <w:spacing w:after="0"/>
      </w:pPr>
      <w:r>
        <w:separator/>
      </w:r>
    </w:p>
  </w:endnote>
  <w:endnote w:type="continuationSeparator" w:id="0">
    <w:p w14:paraId="4DACB812" w14:textId="77777777" w:rsidR="00B23D44" w:rsidRDefault="00B23D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022C" w14:textId="77777777" w:rsidR="00B23D44" w:rsidRDefault="00B23D44">
      <w:r>
        <w:separator/>
      </w:r>
    </w:p>
  </w:footnote>
  <w:footnote w:type="continuationSeparator" w:id="0">
    <w:p w14:paraId="6340DD8C" w14:textId="77777777" w:rsidR="00B23D44" w:rsidRDefault="00B2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2FC96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359867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CF92AE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EAFA0C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00A99413"/>
    <w:multiLevelType w:val="multilevel"/>
    <w:tmpl w:val="3DB845C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0BC657B3"/>
    <w:multiLevelType w:val="multilevel"/>
    <w:tmpl w:val="040C001D"/>
    <w:numStyleLink w:val="Defaultul"/>
  </w:abstractNum>
  <w:abstractNum w:abstractNumId="16"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9B7C2A"/>
    <w:multiLevelType w:val="multilevel"/>
    <w:tmpl w:val="4B88F872"/>
    <w:numStyleLink w:val="Defaultol"/>
  </w:abstractNum>
  <w:abstractNum w:abstractNumId="22"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7"/>
  </w:num>
  <w:num w:numId="13">
    <w:abstractNumId w:val="26"/>
  </w:num>
  <w:num w:numId="14">
    <w:abstractNumId w:val="25"/>
  </w:num>
  <w:num w:numId="15">
    <w:abstractNumId w:val="24"/>
  </w:num>
  <w:num w:numId="16">
    <w:abstractNumId w:val="18"/>
  </w:num>
  <w:num w:numId="17">
    <w:abstractNumId w:val="19"/>
  </w:num>
  <w:num w:numId="18">
    <w:abstractNumId w:val="29"/>
  </w:num>
  <w:num w:numId="19">
    <w:abstractNumId w:val="23"/>
  </w:num>
  <w:num w:numId="20">
    <w:abstractNumId w:val="28"/>
  </w:num>
  <w:num w:numId="21">
    <w:abstractNumId w:val="16"/>
  </w:num>
  <w:num w:numId="22">
    <w:abstractNumId w:val="20"/>
  </w:num>
  <w:num w:numId="23">
    <w:abstractNumId w:val="22"/>
  </w:num>
  <w:num w:numId="24">
    <w:abstractNumId w:val="15"/>
  </w:num>
  <w:num w:numId="25">
    <w:abstractNumId w:val="21"/>
  </w:num>
  <w:num w:numId="26">
    <w:abstractNumId w:val="10"/>
  </w:num>
  <w:num w:numId="27">
    <w:abstractNumId w:val="11"/>
  </w:num>
  <w:num w:numId="28">
    <w:abstractNumId w:val="11"/>
  </w:num>
  <w:num w:numId="29">
    <w:abstractNumId w:val="11"/>
  </w:num>
  <w:num w:numId="30">
    <w:abstractNumId w:val="1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onovan">
    <w15:presenceInfo w15:providerId="None" w15:userId="Joseph  Donovan"/>
  </w15:person>
  <w15:person w15:author="Dong, Trinh">
    <w15:presenceInfo w15:providerId="AD" w15:userId="S::k20070488@kcl.ac.uk::9090fe30-f26b-4257-b908-2f685ab814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91"/>
    <w:rsid w:val="00012DEB"/>
    <w:rsid w:val="00026AA8"/>
    <w:rsid w:val="00063D92"/>
    <w:rsid w:val="00082391"/>
    <w:rsid w:val="00097DA1"/>
    <w:rsid w:val="000A69BA"/>
    <w:rsid w:val="000B40F3"/>
    <w:rsid w:val="00124293"/>
    <w:rsid w:val="00137D57"/>
    <w:rsid w:val="001C6622"/>
    <w:rsid w:val="001F223B"/>
    <w:rsid w:val="00240D12"/>
    <w:rsid w:val="0032146B"/>
    <w:rsid w:val="003778AA"/>
    <w:rsid w:val="00377B70"/>
    <w:rsid w:val="004657EB"/>
    <w:rsid w:val="004A420D"/>
    <w:rsid w:val="004E3872"/>
    <w:rsid w:val="00522A97"/>
    <w:rsid w:val="00563C6B"/>
    <w:rsid w:val="00571B74"/>
    <w:rsid w:val="00582EAF"/>
    <w:rsid w:val="00595C24"/>
    <w:rsid w:val="00645EC6"/>
    <w:rsid w:val="00646EFC"/>
    <w:rsid w:val="00681903"/>
    <w:rsid w:val="006C1142"/>
    <w:rsid w:val="007134B4"/>
    <w:rsid w:val="007325B9"/>
    <w:rsid w:val="00753A70"/>
    <w:rsid w:val="00796313"/>
    <w:rsid w:val="00911D5C"/>
    <w:rsid w:val="009651E4"/>
    <w:rsid w:val="009840F5"/>
    <w:rsid w:val="00A9070D"/>
    <w:rsid w:val="00A92C15"/>
    <w:rsid w:val="00AB5B6B"/>
    <w:rsid w:val="00AD4B5E"/>
    <w:rsid w:val="00AF56DD"/>
    <w:rsid w:val="00B07130"/>
    <w:rsid w:val="00B23D44"/>
    <w:rsid w:val="00B6394F"/>
    <w:rsid w:val="00B963AF"/>
    <w:rsid w:val="00C07AC7"/>
    <w:rsid w:val="00C50BBD"/>
    <w:rsid w:val="00D34A63"/>
    <w:rsid w:val="00D37691"/>
    <w:rsid w:val="00D60D48"/>
    <w:rsid w:val="00DC1F60"/>
    <w:rsid w:val="00DC2608"/>
    <w:rsid w:val="00E246D8"/>
    <w:rsid w:val="00E24882"/>
    <w:rsid w:val="00E86093"/>
    <w:rsid w:val="00F54AE5"/>
    <w:rsid w:val="00F55995"/>
    <w:rsid w:val="00F816C5"/>
    <w:rsid w:val="00F9779C"/>
    <w:rsid w:val="00FC29F7"/>
    <w:rsid w:val="00FC76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9585"/>
  <w15:docId w15:val="{18FE61A9-3659-4096-AE95-12A01AC7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F54AE5"/>
    <w:rPr>
      <w:sz w:val="16"/>
      <w:szCs w:val="16"/>
    </w:rPr>
  </w:style>
  <w:style w:type="paragraph" w:styleId="CommentText">
    <w:name w:val="annotation text"/>
    <w:basedOn w:val="Normal"/>
    <w:link w:val="CommentTextChar"/>
    <w:unhideWhenUsed/>
    <w:rsid w:val="00F54AE5"/>
    <w:rPr>
      <w:sz w:val="20"/>
      <w:szCs w:val="20"/>
    </w:rPr>
  </w:style>
  <w:style w:type="character" w:customStyle="1" w:styleId="CommentTextChar">
    <w:name w:val="Comment Text Char"/>
    <w:basedOn w:val="DefaultParagraphFont"/>
    <w:link w:val="CommentText"/>
    <w:rsid w:val="00F54AE5"/>
    <w:rPr>
      <w:sz w:val="20"/>
      <w:szCs w:val="20"/>
    </w:rPr>
  </w:style>
  <w:style w:type="paragraph" w:styleId="CommentSubject">
    <w:name w:val="annotation subject"/>
    <w:basedOn w:val="CommentText"/>
    <w:next w:val="CommentText"/>
    <w:link w:val="CommentSubjectChar"/>
    <w:semiHidden/>
    <w:unhideWhenUsed/>
    <w:rsid w:val="00F54AE5"/>
    <w:rPr>
      <w:b/>
      <w:bCs/>
    </w:rPr>
  </w:style>
  <w:style w:type="character" w:customStyle="1" w:styleId="CommentSubjectChar">
    <w:name w:val="Comment Subject Char"/>
    <w:basedOn w:val="CommentTextChar"/>
    <w:link w:val="CommentSubject"/>
    <w:semiHidden/>
    <w:rsid w:val="00F54AE5"/>
    <w:rPr>
      <w:b/>
      <w:bCs/>
      <w:sz w:val="20"/>
      <w:szCs w:val="20"/>
    </w:rPr>
  </w:style>
  <w:style w:type="paragraph" w:styleId="Revision">
    <w:name w:val="Revision"/>
    <w:hidden/>
    <w:semiHidden/>
    <w:rsid w:val="00753A70"/>
    <w:pPr>
      <w:spacing w:after="0"/>
    </w:pPr>
  </w:style>
  <w:style w:type="character" w:styleId="UnresolvedMention">
    <w:name w:val="Unresolved Mention"/>
    <w:basedOn w:val="DefaultParagraphFont"/>
    <w:uiPriority w:val="99"/>
    <w:semiHidden/>
    <w:unhideWhenUsed/>
    <w:rsid w:val="0057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6946622/" TargetMode="External"/><Relationship Id="rId1" Type="http://schemas.openxmlformats.org/officeDocument/2006/relationships/hyperlink" Target="https://pubmed.ncbi.nlm.nih.gov/24197880/"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42/bsr20191312" TargetMode="External"/><Relationship Id="rId26" Type="http://schemas.openxmlformats.org/officeDocument/2006/relationships/hyperlink" Target="https://doi.org/10.1128/jcm.01834-13" TargetMode="External"/><Relationship Id="rId39" Type="http://schemas.microsoft.com/office/2011/relationships/people" Target="people.xml"/><Relationship Id="rId21" Type="http://schemas.openxmlformats.org/officeDocument/2006/relationships/hyperlink" Target="https://doi.org/10.1111/rssa.12378" TargetMode="External"/><Relationship Id="rId34" Type="http://schemas.openxmlformats.org/officeDocument/2006/relationships/hyperlink" Target="https://doi.org/10.1016/j.jmp.2018.12.00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CRAN.R-project.org/package=R6" TargetMode="External"/><Relationship Id="rId25" Type="http://schemas.openxmlformats.org/officeDocument/2006/relationships/hyperlink" Target="https://doi.org/10.1177/1740774517711442" TargetMode="External"/><Relationship Id="rId33" Type="http://schemas.openxmlformats.org/officeDocument/2006/relationships/hyperlink" Target="https://doi.org/10.1016/s0140-6736(02)11318-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csda.2018.10.014" TargetMode="External"/><Relationship Id="rId20" Type="http://schemas.openxmlformats.org/officeDocument/2006/relationships/hyperlink" Target="https://doi.org/10.1016/s1473-3099(19)30649-8" TargetMode="External"/><Relationship Id="rId29" Type="http://schemas.openxmlformats.org/officeDocument/2006/relationships/hyperlink" Target="https://doi.org/10.1093/aje/kww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s1473-3099(10)70138-9" TargetMode="External"/><Relationship Id="rId32" Type="http://schemas.openxmlformats.org/officeDocument/2006/relationships/hyperlink" Target="https://github.com/stan-dev/stan/wiki/Prior-Choice-Recommendations" TargetMode="External"/><Relationship Id="rId37" Type="http://schemas.openxmlformats.org/officeDocument/2006/relationships/hyperlink" Target="https://CRAN.R-project.org/package=ggven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package=rms" TargetMode="External"/><Relationship Id="rId28" Type="http://schemas.openxmlformats.org/officeDocument/2006/relationships/hyperlink" Target="https://www.R-project.org/" TargetMode="External"/><Relationship Id="rId36" Type="http://schemas.openxmlformats.org/officeDocument/2006/relationships/hyperlink" Target="https://doi.org/10.1177/1740774507077849" TargetMode="External"/><Relationship Id="rId10" Type="http://schemas.microsoft.com/office/2018/08/relationships/commentsExtensible" Target="commentsExtensible.xml"/><Relationship Id="rId19" Type="http://schemas.openxmlformats.org/officeDocument/2006/relationships/hyperlink" Target="https://CRAN.R-project.org/package=classifierplots" TargetMode="External"/><Relationship Id="rId31" Type="http://schemas.openxmlformats.org/officeDocument/2006/relationships/hyperlink" Target="https://mc-stan.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111/1467-9876.00131" TargetMode="External"/><Relationship Id="rId27" Type="http://schemas.openxmlformats.org/officeDocument/2006/relationships/hyperlink" Target="https://doi.org/10.2307/2533043" TargetMode="External"/><Relationship Id="rId30" Type="http://schemas.openxmlformats.org/officeDocument/2006/relationships/hyperlink" Target="https://mc-stan.org/" TargetMode="External"/><Relationship Id="rId35" Type="http://schemas.openxmlformats.org/officeDocument/2006/relationships/hyperlink" Target="https://doi.org/10.1007/s11222-016-9696-4"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5580</Words>
  <Characters>31809</Characters>
  <Application>Microsoft Office Word</Application>
  <DocSecurity>0</DocSecurity>
  <Lines>265</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 search of a novel scoring system for Tuberculous Meningitis: a Bayesian Latent Class Approach</vt:lpstr>
      <vt:lpstr>Title</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search of a novel scoring system for Tuberculous Meningitis: a Bayesian Latent Class Approach</dc:title>
  <dc:creator>Dr. Trinh Dong Huu Khanh, Dr. Joseph Donovan, Dr. Guy Thwaites, Dr. Ronald Geskus</dc:creator>
  <cp:keywords/>
  <cp:lastModifiedBy>Dong, Trinh</cp:lastModifiedBy>
  <cp:revision>2</cp:revision>
  <dcterms:created xsi:type="dcterms:W3CDTF">2021-10-18T09:25:00Z</dcterms:created>
  <dcterms:modified xsi:type="dcterms:W3CDTF">2021-10-18T09:25:00Z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2021-09-20</vt:lpwstr>
  </property>
  <property fmtid="{D5CDD505-2E9C-101B-9397-08002B2CF9AE}" pid="4" name="output">
    <vt:lpwstr/>
  </property>
</Properties>
</file>